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B347B" w14:textId="77777777" w:rsidR="00E02540" w:rsidRDefault="00000000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科技大学实验报告</w:t>
      </w:r>
    </w:p>
    <w:p w14:paraId="42E93357" w14:textId="05F85C9F" w:rsidR="00E02540" w:rsidRDefault="00000000">
      <w:pPr>
        <w:pBdr>
          <w:bottom w:val="single" w:sz="6" w:space="1" w:color="auto"/>
        </w:pBdr>
        <w:spacing w:line="360" w:lineRule="auto"/>
        <w:rPr>
          <w:rFonts w:hint="eastAsia"/>
          <w:szCs w:val="28"/>
        </w:rPr>
      </w:pPr>
      <w:r>
        <w:rPr>
          <w:rFonts w:hint="eastAsia"/>
          <w:szCs w:val="28"/>
        </w:rPr>
        <w:t>学院</w:t>
      </w:r>
      <w:r w:rsidR="002A590D">
        <w:rPr>
          <w:rFonts w:hint="eastAsia"/>
          <w:szCs w:val="28"/>
        </w:rPr>
        <w:t>：计算机与通信工程学院</w:t>
      </w:r>
      <w:r>
        <w:rPr>
          <w:rFonts w:hint="eastAsia"/>
          <w:szCs w:val="28"/>
        </w:rPr>
        <w:t xml:space="preserve"> </w:t>
      </w:r>
      <w:r w:rsidR="002A590D"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专业：</w:t>
      </w:r>
      <w:r w:rsidR="0097323C">
        <w:rPr>
          <w:rFonts w:hint="eastAsia"/>
          <w:szCs w:val="28"/>
        </w:rPr>
        <w:t>物联网工程</w:t>
      </w:r>
      <w:r>
        <w:rPr>
          <w:rFonts w:hint="eastAsia"/>
          <w:szCs w:val="28"/>
        </w:rPr>
        <w:t xml:space="preserve"> 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班级：</w:t>
      </w:r>
      <w:r w:rsidR="0097323C">
        <w:rPr>
          <w:rFonts w:hint="eastAsia"/>
          <w:szCs w:val="28"/>
        </w:rPr>
        <w:t>物联</w:t>
      </w:r>
      <w:r w:rsidR="0097323C">
        <w:rPr>
          <w:rFonts w:hint="eastAsia"/>
          <w:szCs w:val="28"/>
        </w:rPr>
        <w:t>24x</w:t>
      </w:r>
    </w:p>
    <w:p w14:paraId="07637696" w14:textId="11A3B285" w:rsidR="00E02540" w:rsidRDefault="00000000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>姓名：</w:t>
      </w:r>
      <w:r w:rsidR="0097323C">
        <w:rPr>
          <w:rFonts w:hint="eastAsia"/>
          <w:szCs w:val="28"/>
        </w:rPr>
        <w:t>Char1esss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    </w:t>
      </w:r>
      <w:r>
        <w:rPr>
          <w:rFonts w:hint="eastAsia"/>
          <w:szCs w:val="28"/>
        </w:rPr>
        <w:t xml:space="preserve">  </w:t>
      </w:r>
      <w:r w:rsidR="002A590D">
        <w:rPr>
          <w:rFonts w:hint="eastAsia"/>
          <w:szCs w:val="28"/>
        </w:rPr>
        <w:t xml:space="preserve"> </w:t>
      </w:r>
      <w:r>
        <w:rPr>
          <w:szCs w:val="28"/>
        </w:rPr>
        <w:t xml:space="preserve"> </w:t>
      </w:r>
      <w:r w:rsidR="002A590D">
        <w:rPr>
          <w:rFonts w:hint="eastAsia"/>
          <w:szCs w:val="28"/>
        </w:rPr>
        <w:t xml:space="preserve">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学号</w:t>
      </w:r>
      <w:r w:rsidR="002A590D">
        <w:rPr>
          <w:rFonts w:hint="eastAsia"/>
          <w:szCs w:val="28"/>
        </w:rPr>
        <w:t>：</w:t>
      </w:r>
      <w:r w:rsidR="002A590D">
        <w:rPr>
          <w:rFonts w:hint="eastAsia"/>
          <w:szCs w:val="28"/>
        </w:rPr>
        <w:t>U2024</w:t>
      </w:r>
      <w:r w:rsidR="0097323C">
        <w:rPr>
          <w:rFonts w:hint="eastAsia"/>
          <w:szCs w:val="28"/>
        </w:rPr>
        <w:t>xxxxxx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实验日期：</w:t>
      </w:r>
      <w:r w:rsidR="002A590D">
        <w:rPr>
          <w:rFonts w:hint="eastAsia"/>
          <w:szCs w:val="28"/>
        </w:rPr>
        <w:t>2025</w:t>
      </w:r>
      <w:r>
        <w:rPr>
          <w:szCs w:val="28"/>
        </w:rPr>
        <w:t>年</w:t>
      </w:r>
      <w:r w:rsidR="002A590D">
        <w:rPr>
          <w:rFonts w:hint="eastAsia"/>
          <w:szCs w:val="28"/>
        </w:rPr>
        <w:t>6</w:t>
      </w:r>
      <w:r>
        <w:rPr>
          <w:rFonts w:hint="eastAsia"/>
          <w:szCs w:val="28"/>
        </w:rPr>
        <w:t>月</w:t>
      </w:r>
      <w:r w:rsidR="002A590D">
        <w:rPr>
          <w:rFonts w:hint="eastAsia"/>
          <w:szCs w:val="28"/>
        </w:rPr>
        <w:t>11</w:t>
      </w:r>
      <w:r>
        <w:rPr>
          <w:rFonts w:hint="eastAsia"/>
          <w:szCs w:val="28"/>
        </w:rPr>
        <w:t>日</w:t>
      </w:r>
      <w:r>
        <w:rPr>
          <w:rFonts w:hint="eastAsia"/>
          <w:szCs w:val="28"/>
        </w:rPr>
        <w:t xml:space="preserve">  </w:t>
      </w:r>
    </w:p>
    <w:p w14:paraId="0DC91423" w14:textId="77777777" w:rsidR="00E02540" w:rsidRDefault="00000000">
      <w:pPr>
        <w:spacing w:beforeLines="100" w:before="312" w:line="360" w:lineRule="auto"/>
        <w:rPr>
          <w:b/>
          <w:sz w:val="24"/>
          <w:szCs w:val="28"/>
          <w:u w:val="single"/>
        </w:rPr>
      </w:pPr>
      <w:r>
        <w:rPr>
          <w:rFonts w:hint="eastAsia"/>
          <w:b/>
          <w:sz w:val="24"/>
          <w:szCs w:val="28"/>
        </w:rPr>
        <w:t>实验名称：</w:t>
      </w:r>
      <w:ins w:id="0" w:author="Windows 用户" w:date="2018-04-10T14:35:00Z">
        <w:r>
          <w:rPr>
            <w:rFonts w:hint="eastAsia"/>
            <w:b/>
            <w:sz w:val="24"/>
            <w:szCs w:val="28"/>
          </w:rPr>
          <w:t>个人银行账户管理系统</w:t>
        </w:r>
      </w:ins>
      <w:r>
        <w:rPr>
          <w:rFonts w:hint="eastAsia"/>
          <w:b/>
          <w:sz w:val="24"/>
          <w:szCs w:val="28"/>
        </w:rPr>
        <w:t>的改进</w:t>
      </w:r>
    </w:p>
    <w:p w14:paraId="76164CAB" w14:textId="77777777" w:rsidR="00E02540" w:rsidRDefault="00E02540">
      <w:pPr>
        <w:spacing w:line="360" w:lineRule="auto"/>
        <w:rPr>
          <w:b/>
          <w:sz w:val="24"/>
          <w:szCs w:val="28"/>
        </w:rPr>
      </w:pPr>
    </w:p>
    <w:p w14:paraId="508820AD" w14:textId="77777777" w:rsidR="00E02540" w:rsidRDefault="00000000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实验目的：</w:t>
      </w:r>
    </w:p>
    <w:p w14:paraId="115A5DB3" w14:textId="77777777" w:rsidR="00E02540" w:rsidRDefault="0000000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完善银行账户系统，并实现以下功能：</w:t>
      </w:r>
    </w:p>
    <w:p w14:paraId="52C94F21" w14:textId="77777777" w:rsidR="00E02540" w:rsidRDefault="0000000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简述你的系统新增了哪些“银行</w:t>
      </w:r>
      <w:r>
        <w:rPr>
          <w:rFonts w:hint="eastAsia"/>
          <w:sz w:val="24"/>
          <w:szCs w:val="28"/>
        </w:rPr>
        <w:t>1-6</w:t>
      </w:r>
      <w:r>
        <w:rPr>
          <w:rFonts w:hint="eastAsia"/>
          <w:sz w:val="24"/>
          <w:szCs w:val="28"/>
        </w:rPr>
        <w:t>”没有的功能，每个功能用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句话简述</w:t>
      </w:r>
      <w:r>
        <w:rPr>
          <w:rFonts w:hint="eastAsia"/>
          <w:sz w:val="24"/>
          <w:szCs w:val="28"/>
        </w:rPr>
        <w:t>)</w:t>
      </w:r>
    </w:p>
    <w:p w14:paraId="0FED7A2F" w14:textId="19289AAF" w:rsidR="00E02540" w:rsidRDefault="0000000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 w:rsidR="000F337F">
        <w:rPr>
          <w:rFonts w:hint="eastAsia"/>
          <w:sz w:val="24"/>
          <w:szCs w:val="28"/>
        </w:rPr>
        <w:t>添加了图形界面</w:t>
      </w:r>
    </w:p>
    <w:p w14:paraId="247524B5" w14:textId="67050B0C" w:rsidR="00E02540" w:rsidRDefault="0000000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 w:rsidR="000F337F">
        <w:rPr>
          <w:rFonts w:hint="eastAsia"/>
          <w:sz w:val="24"/>
          <w:szCs w:val="28"/>
        </w:rPr>
        <w:t>添加了月度统计功能</w:t>
      </w:r>
    </w:p>
    <w:p w14:paraId="3D0E001B" w14:textId="5BCC732C" w:rsidR="00E02540" w:rsidRDefault="0000000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3.</w:t>
      </w:r>
      <w:r w:rsidR="000F337F">
        <w:rPr>
          <w:rFonts w:hint="eastAsia"/>
          <w:sz w:val="24"/>
          <w:szCs w:val="28"/>
        </w:rPr>
        <w:t>添加了账户错误异常处理</w:t>
      </w:r>
    </w:p>
    <w:p w14:paraId="0FB5B9D3" w14:textId="7AC3BB76" w:rsidR="000F337F" w:rsidRDefault="00894B75">
      <w:pPr>
        <w:pBdr>
          <w:bottom w:val="single" w:sz="4" w:space="0" w:color="auto"/>
        </w:pBd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 w:rsidR="000F337F">
        <w:rPr>
          <w:rFonts w:hint="eastAsia"/>
          <w:sz w:val="24"/>
          <w:szCs w:val="28"/>
        </w:rPr>
        <w:t>.</w:t>
      </w:r>
      <w:r w:rsidR="000F337F">
        <w:rPr>
          <w:rFonts w:hint="eastAsia"/>
          <w:sz w:val="24"/>
          <w:szCs w:val="28"/>
        </w:rPr>
        <w:t>添加了查询账单功能</w:t>
      </w:r>
    </w:p>
    <w:p w14:paraId="38CBFCE6" w14:textId="77777777" w:rsidR="00E02540" w:rsidRDefault="00000000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实验仪器：</w:t>
      </w:r>
    </w:p>
    <w:p w14:paraId="04B1DB13" w14:textId="00B4DCCD" w:rsidR="00E02540" w:rsidRDefault="0000000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计算机：</w:t>
      </w:r>
      <w:r w:rsidR="00E9782C">
        <w:rPr>
          <w:rFonts w:hint="eastAsia"/>
          <w:sz w:val="24"/>
          <w:szCs w:val="28"/>
        </w:rPr>
        <w:t>Razer Blade 14 2024</w:t>
      </w:r>
    </w:p>
    <w:p w14:paraId="362E2160" w14:textId="3749223B" w:rsidR="00E02540" w:rsidRDefault="0000000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CPU</w:t>
      </w:r>
      <w:r>
        <w:rPr>
          <w:rFonts w:hint="eastAsia"/>
          <w:sz w:val="24"/>
          <w:szCs w:val="28"/>
        </w:rPr>
        <w:t>：</w:t>
      </w:r>
      <w:r w:rsidR="00E9782C">
        <w:rPr>
          <w:rFonts w:hint="eastAsia"/>
          <w:sz w:val="24"/>
          <w:szCs w:val="28"/>
        </w:rPr>
        <w:t>AMD Ryzen 9 7940HS w</w:t>
      </w:r>
    </w:p>
    <w:p w14:paraId="22C31F91" w14:textId="6F385E77" w:rsidR="00E02540" w:rsidRDefault="0000000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内存：</w:t>
      </w:r>
      <w:r w:rsidR="00346ED8">
        <w:rPr>
          <w:rFonts w:hint="eastAsia"/>
          <w:sz w:val="24"/>
          <w:szCs w:val="28"/>
        </w:rPr>
        <w:t>32</w:t>
      </w:r>
      <w:r>
        <w:rPr>
          <w:rFonts w:hint="eastAsia"/>
          <w:sz w:val="24"/>
          <w:szCs w:val="28"/>
        </w:rPr>
        <w:t xml:space="preserve">GB </w:t>
      </w:r>
      <w:r w:rsidR="00346ED8">
        <w:rPr>
          <w:rFonts w:hint="eastAsia"/>
          <w:sz w:val="24"/>
          <w:szCs w:val="28"/>
        </w:rPr>
        <w:t>5600</w:t>
      </w:r>
      <w:r>
        <w:rPr>
          <w:rFonts w:hint="eastAsia"/>
          <w:sz w:val="24"/>
          <w:szCs w:val="28"/>
        </w:rPr>
        <w:t>MHz DDR</w:t>
      </w:r>
      <w:r w:rsidR="00346ED8">
        <w:rPr>
          <w:rFonts w:hint="eastAsia"/>
          <w:sz w:val="24"/>
          <w:szCs w:val="28"/>
        </w:rPr>
        <w:t>5</w:t>
      </w:r>
    </w:p>
    <w:p w14:paraId="329EC04A" w14:textId="4580E4D7" w:rsidR="00E02540" w:rsidRDefault="0000000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硬盘：</w:t>
      </w:r>
      <w:r w:rsidR="00771863">
        <w:rPr>
          <w:rFonts w:hint="eastAsia"/>
          <w:sz w:val="24"/>
          <w:szCs w:val="28"/>
        </w:rPr>
        <w:t>2TB</w:t>
      </w:r>
    </w:p>
    <w:p w14:paraId="0F439CB8" w14:textId="7FFB8699" w:rsidR="00E02540" w:rsidRDefault="0000000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显卡：</w:t>
      </w:r>
      <w:r w:rsidR="00B946F9">
        <w:rPr>
          <w:rFonts w:hint="eastAsia"/>
          <w:sz w:val="24"/>
          <w:szCs w:val="28"/>
        </w:rPr>
        <w:t>Radeon 780M Graphics/NVIDIA RTX 4070 Laptop</w:t>
      </w:r>
    </w:p>
    <w:p w14:paraId="2FDFFD69" w14:textId="618D1B4D" w:rsidR="00E02540" w:rsidRDefault="00000000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操作系统：</w:t>
      </w:r>
      <w:r>
        <w:rPr>
          <w:rFonts w:hint="eastAsia"/>
          <w:sz w:val="24"/>
          <w:szCs w:val="28"/>
        </w:rPr>
        <w:t>Windows 1</w:t>
      </w:r>
      <w:r w:rsidR="00967644">
        <w:rPr>
          <w:rFonts w:hint="eastAsia"/>
          <w:sz w:val="24"/>
          <w:szCs w:val="28"/>
        </w:rPr>
        <w:t>1</w:t>
      </w:r>
    </w:p>
    <w:p w14:paraId="3F097252" w14:textId="030FF0BE" w:rsidR="00E02540" w:rsidRDefault="00000000" w:rsidP="000A5771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t>编译器：</w:t>
      </w:r>
      <w:r w:rsidR="00967644" w:rsidRPr="00967644">
        <w:rPr>
          <w:sz w:val="24"/>
          <w:szCs w:val="28"/>
        </w:rPr>
        <w:t>MinGW_</w:t>
      </w:r>
      <w:r w:rsidR="00FF32AE">
        <w:rPr>
          <w:rFonts w:hint="eastAsia"/>
          <w:sz w:val="24"/>
          <w:szCs w:val="28"/>
        </w:rPr>
        <w:t>x86_</w:t>
      </w:r>
      <w:r w:rsidR="00967644" w:rsidRPr="00967644">
        <w:rPr>
          <w:sz w:val="24"/>
          <w:szCs w:val="28"/>
        </w:rPr>
        <w:t>64</w:t>
      </w:r>
    </w:p>
    <w:p w14:paraId="0B1ADDAC" w14:textId="77777777" w:rsidR="000A5771" w:rsidRDefault="000A5771" w:rsidP="000A5771">
      <w:pPr>
        <w:widowControl/>
        <w:jc w:val="left"/>
        <w:rPr>
          <w:b/>
          <w:sz w:val="24"/>
          <w:szCs w:val="28"/>
        </w:rPr>
      </w:pPr>
    </w:p>
    <w:p w14:paraId="68739113" w14:textId="77777777" w:rsidR="00E02540" w:rsidRDefault="00000000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实验内容与步骤：</w:t>
      </w:r>
    </w:p>
    <w:p w14:paraId="34916536" w14:textId="196E38DE" w:rsidR="00E02540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</w:t>
      </w:r>
      <w:r>
        <w:rPr>
          <w:rFonts w:ascii="Times New Roman" w:hAnsi="Times New Roman" w:cs="Times New Roman" w:hint="eastAsia"/>
          <w:bCs/>
          <w:sz w:val="24"/>
          <w:szCs w:val="24"/>
        </w:rPr>
        <w:t>功能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  <w:r w:rsidR="00C95BD0">
        <w:rPr>
          <w:rFonts w:hint="eastAsia"/>
          <w:sz w:val="24"/>
          <w:szCs w:val="28"/>
        </w:rPr>
        <w:t>添加了图形界面</w:t>
      </w:r>
      <w:r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 w14:paraId="48E4A441" w14:textId="20B404A3" w:rsidR="00E02540" w:rsidRDefault="00000000" w:rsidP="00C502BA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502BA">
        <w:rPr>
          <w:rFonts w:ascii="Times New Roman" w:hAnsi="Times New Roman" w:cs="Times New Roman" w:hint="eastAsia"/>
          <w:sz w:val="24"/>
          <w:szCs w:val="24"/>
        </w:rPr>
        <w:t>设计</w:t>
      </w:r>
    </w:p>
    <w:p w14:paraId="70EC888B" w14:textId="757470F5" w:rsidR="00C502BA" w:rsidRPr="00C502BA" w:rsidRDefault="00C502BA" w:rsidP="00C502BA">
      <w:pPr>
        <w:pStyle w:val="aa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502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6B40C7" wp14:editId="67F74B26">
            <wp:extent cx="5274310" cy="2966720"/>
            <wp:effectExtent l="0" t="0" r="2540" b="5080"/>
            <wp:docPr id="478419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19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158" cy="29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1352" w14:textId="25A6DD97" w:rsidR="00C502BA" w:rsidRDefault="00C502BA" w:rsidP="00C502BA">
      <w:pPr>
        <w:pStyle w:val="aa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502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FB9A8" wp14:editId="4E9FD354">
            <wp:extent cx="5274310" cy="2966720"/>
            <wp:effectExtent l="0" t="0" r="2540" b="5080"/>
            <wp:docPr id="42778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8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2386" w14:textId="07FC4D06" w:rsidR="00C502BA" w:rsidRPr="00C502BA" w:rsidRDefault="00C502BA" w:rsidP="00C502BA">
      <w:pPr>
        <w:pStyle w:val="aa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Qt</w:t>
      </w:r>
      <w:r>
        <w:rPr>
          <w:rFonts w:ascii="Times New Roman" w:hAnsi="Times New Roman" w:cs="Times New Roman" w:hint="eastAsia"/>
          <w:sz w:val="24"/>
          <w:szCs w:val="24"/>
        </w:rPr>
        <w:t>设计了图形界面，通过输入栏和按钮等代替纯指令输入，实现注册登录和账户操作等功能，极大降低了操作难度。</w:t>
      </w:r>
    </w:p>
    <w:p w14:paraId="5DE2AB67" w14:textId="1542DF46" w:rsidR="001E4C52" w:rsidRDefault="00000000" w:rsidP="001E4C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实现</w:t>
      </w:r>
    </w:p>
    <w:p w14:paraId="408E3413" w14:textId="5F5BC007" w:rsidR="00E02540" w:rsidRPr="001E4C52" w:rsidRDefault="001E4C52" w:rsidP="001E4C5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</w:rPr>
      </w:pPr>
      <w:r w:rsidRPr="001E4C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5F4A4" wp14:editId="56614B27">
            <wp:extent cx="2438400" cy="2406317"/>
            <wp:effectExtent l="0" t="0" r="0" b="0"/>
            <wp:docPr id="960971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71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374" cy="24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ACBF" w14:textId="07B7A1CB" w:rsidR="00E02540" w:rsidRDefault="001E4C52" w:rsidP="007B0A43">
      <w:pPr>
        <w:widowControl/>
        <w:tabs>
          <w:tab w:val="left" w:pos="59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E4C52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2AC6AC68" wp14:editId="00170F49">
            <wp:extent cx="2503833" cy="3832860"/>
            <wp:effectExtent l="0" t="0" r="0" b="0"/>
            <wp:docPr id="1326744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44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007" cy="38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00EB" w14:textId="78A966E1" w:rsidR="00E02540" w:rsidRDefault="00000000">
      <w:pPr>
        <w:widowControl/>
        <w:tabs>
          <w:tab w:val="left" w:pos="593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代码片段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 w:rsidR="007B0A4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图形界面相关代码实现</w:t>
      </w:r>
      <w:r w:rsidR="001E4C52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（具体代码请看讲解视频或源代码）</w:t>
      </w:r>
    </w:p>
    <w:p w14:paraId="2D9A3571" w14:textId="77777777" w:rsidR="00E02540" w:rsidRDefault="00E02540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</w:pPr>
    </w:p>
    <w:p w14:paraId="1000F67D" w14:textId="77777777" w:rsidR="00E02540" w:rsidRDefault="00000000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测试</w:t>
      </w:r>
    </w:p>
    <w:p w14:paraId="13EE0202" w14:textId="55F5858B" w:rsidR="00E02540" w:rsidRPr="003B3F66" w:rsidRDefault="003B3F66" w:rsidP="003B3F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3F6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2C8DFDE" wp14:editId="7B60E8DD">
            <wp:extent cx="3483948" cy="2743200"/>
            <wp:effectExtent l="0" t="0" r="2540" b="0"/>
            <wp:docPr id="977399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99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444" cy="274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F66">
        <w:rPr>
          <w:noProof/>
        </w:rPr>
        <w:t xml:space="preserve"> </w:t>
      </w:r>
      <w:r w:rsidRPr="003B3F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B0EC1" wp14:editId="7F1326D5">
            <wp:extent cx="3482340" cy="4309532"/>
            <wp:effectExtent l="0" t="0" r="3810" b="0"/>
            <wp:docPr id="1103163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63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8786" cy="43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CE5C" w14:textId="7F59A4E1" w:rsidR="00E02540" w:rsidRPr="00BD3254" w:rsidRDefault="00000000" w:rsidP="008A2ACB">
      <w:pPr>
        <w:spacing w:line="360" w:lineRule="auto"/>
        <w:rPr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</w:t>
      </w:r>
      <w:r>
        <w:rPr>
          <w:rFonts w:ascii="Times New Roman" w:hAnsi="Times New Roman" w:cs="Times New Roman" w:hint="eastAsia"/>
          <w:bCs/>
          <w:sz w:val="24"/>
          <w:szCs w:val="24"/>
        </w:rPr>
        <w:t>功能</w:t>
      </w:r>
      <w:r>
        <w:rPr>
          <w:rFonts w:ascii="Times New Roman" w:hAnsi="Times New Roman" w:cs="Times New Roman" w:hint="eastAsia"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  <w:r w:rsidR="00671785">
        <w:rPr>
          <w:rFonts w:hint="eastAsia"/>
          <w:sz w:val="24"/>
          <w:szCs w:val="28"/>
        </w:rPr>
        <w:t>添加了月度统计功能</w:t>
      </w:r>
      <w:r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 w14:paraId="13C57DCC" w14:textId="24437C05" w:rsidR="005B291F" w:rsidRDefault="007C3231" w:rsidP="008A2AC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C3231">
        <w:rPr>
          <w:rFonts w:ascii="Times New Roman" w:hAnsi="Times New Roman" w:cs="Times New Roman" w:hint="eastAsia"/>
          <w:sz w:val="24"/>
          <w:szCs w:val="24"/>
        </w:rPr>
        <w:t>设计：</w:t>
      </w:r>
    </w:p>
    <w:p w14:paraId="429B880B" w14:textId="113CCE58" w:rsidR="005B291F" w:rsidRDefault="005B291F" w:rsidP="008A2AC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添加了</w:t>
      </w:r>
      <w:r>
        <w:rPr>
          <w:rFonts w:ascii="Times New Roman" w:hAnsi="Times New Roman" w:cs="Times New Roman" w:hint="eastAsia"/>
          <w:sz w:val="24"/>
          <w:szCs w:val="24"/>
        </w:rPr>
        <w:t>updateFinancialSummary()</w:t>
      </w:r>
      <w:r>
        <w:rPr>
          <w:rFonts w:ascii="Times New Roman" w:hAnsi="Times New Roman" w:cs="Times New Roman" w:hint="eastAsia"/>
          <w:sz w:val="24"/>
          <w:szCs w:val="24"/>
        </w:rPr>
        <w:t>函数，在每次存款、取款等操作时更新相应数据，并在窗口中显示。</w:t>
      </w:r>
    </w:p>
    <w:p w14:paraId="31240EB7" w14:textId="76B4A874" w:rsidR="00C115AA" w:rsidRPr="005B291F" w:rsidRDefault="001E2EEA" w:rsidP="008A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09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8F6FB3" wp14:editId="0BAF6BB2">
                <wp:simplePos x="0" y="0"/>
                <wp:positionH relativeFrom="margin">
                  <wp:align>right</wp:align>
                </wp:positionH>
                <wp:positionV relativeFrom="paragraph">
                  <wp:posOffset>583565</wp:posOffset>
                </wp:positionV>
                <wp:extent cx="5253990" cy="8159115"/>
                <wp:effectExtent l="0" t="0" r="22860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815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6249A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t>void InsideWindow::updateFinancialSummary() {</w:t>
                            </w:r>
                          </w:p>
                          <w:p w14:paraId="3A8651FE" w14:textId="3E835583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double totalDebt = 0</w:t>
                            </w:r>
                            <w:r w:rsidR="00442268"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totalIncome = 0, totalExpense = 0;</w:t>
                            </w:r>
                          </w:p>
                          <w:p w14:paraId="4E0460B4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获取当前月份的起止日期</w:t>
                            </w:r>
                          </w:p>
                          <w:p w14:paraId="18FEB4A8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Date startDate(currentDate.getYear(), currentDate.getMonth(), 1);</w:t>
                            </w:r>
                          </w:p>
                          <w:p w14:paraId="0F60B120" w14:textId="0D8F7FF5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Date endDate(currentDate.getYear(), currentDate.getMonth(), currentDate.getMaxDay());</w:t>
                            </w:r>
                          </w:p>
                          <w:p w14:paraId="0B77C79C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统计信用卡债务</w:t>
                            </w:r>
                          </w:p>
                          <w:p w14:paraId="0D315AE1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for (Account* account : accounts) {</w:t>
                            </w:r>
                          </w:p>
                          <w:p w14:paraId="39782DD9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    if (account-&gt;getUser() == MainWindow::Log_on_User &amp;&amp; account-&gt;isCreditAccount()) {</w:t>
                            </w:r>
                          </w:p>
                          <w:p w14:paraId="5283BBF1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        totalDebt = account-&gt;getDebt();</w:t>
                            </w:r>
                          </w:p>
                          <w:p w14:paraId="22CDEBC9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    }</w:t>
                            </w:r>
                          </w:p>
                          <w:p w14:paraId="09000D85" w14:textId="7393F0F3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}</w:t>
                            </w:r>
                          </w:p>
                          <w:p w14:paraId="62136A27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计算收入和支出</w:t>
                            </w:r>
                          </w:p>
                          <w:p w14:paraId="1DDC34E9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totalIncome = Account::calculateTotalIncomeBetweenDates(startDate, endDate, MainWindow::Log_on_User);</w:t>
                            </w:r>
                          </w:p>
                          <w:p w14:paraId="5CE9D321" w14:textId="616BE625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totalExpense = Account::calculateTotalExpenseBetweenDates(startDate, endDate, MainWindow::Log_on_User);</w:t>
                            </w:r>
                          </w:p>
                          <w:p w14:paraId="11559213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// </w:t>
                            </w: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rPr>
                                <w:rFonts w:hint="eastAsia"/>
                              </w:rPr>
                              <w:t xml:space="preserve"> UI 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</w:p>
                          <w:p w14:paraId="1AD1AAC3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iw-&gt;ui-&gt;textBrowser2-&gt;clear();</w:t>
                            </w:r>
                          </w:p>
                          <w:p w14:paraId="7890B5BB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iw-&gt;ui-&gt;textBrowser2-&gt;append(QString("</w:t>
                            </w:r>
                            <w:r>
                              <w:rPr>
                                <w:rFonts w:hint="eastAsia"/>
                              </w:rPr>
                              <w:t>负债：</w:t>
                            </w:r>
                            <w:r>
                              <w:rPr>
                                <w:rFonts w:hint="eastAsia"/>
                              </w:rPr>
                              <w:t xml:space="preserve">%1 </w:t>
                            </w:r>
                            <w:r>
                              <w:rPr>
                                <w:rFonts w:hint="eastAsia"/>
                              </w:rPr>
                              <w:t>收入：</w:t>
                            </w:r>
                            <w:r>
                              <w:rPr>
                                <w:rFonts w:hint="eastAsia"/>
                              </w:rPr>
                              <w:t xml:space="preserve">%2 </w:t>
                            </w:r>
                            <w:r>
                              <w:rPr>
                                <w:rFonts w:hint="eastAsia"/>
                              </w:rPr>
                              <w:t>支出：</w:t>
                            </w:r>
                            <w:r>
                              <w:rPr>
                                <w:rFonts w:hint="eastAsia"/>
                              </w:rPr>
                              <w:t>%3")</w:t>
                            </w:r>
                          </w:p>
                          <w:p w14:paraId="6298BE4B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                                 .arg(QString::number(totalDebt, 'f', 2))</w:t>
                            </w:r>
                          </w:p>
                          <w:p w14:paraId="18C92ABA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                                 .arg(QString::number(totalIncome, 'f', 2))</w:t>
                            </w:r>
                          </w:p>
                          <w:p w14:paraId="7878CF20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                                 .arg(QString::number(totalExpense, 'f', 2))</w:t>
                            </w:r>
                          </w:p>
                          <w:p w14:paraId="4DAEE93F" w14:textId="77777777" w:rsidR="005A0096" w:rsidRDefault="005A0096" w:rsidP="005A0096">
                            <w:pPr>
                              <w:jc w:val="left"/>
                            </w:pPr>
                            <w:r>
                              <w:t xml:space="preserve">                                 );</w:t>
                            </w:r>
                          </w:p>
                          <w:p w14:paraId="274C5DDD" w14:textId="4A370202" w:rsidR="005A0096" w:rsidRDefault="005A0096" w:rsidP="005A0096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F6FB3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62.5pt;margin-top:45.95pt;width:413.7pt;height:642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">
                <v:textbox>
                  <w:txbxContent>
                    <w:p w14:paraId="7EA6249A" w14:textId="77777777" w:rsidR="005A0096" w:rsidRDefault="005A0096" w:rsidP="005A0096">
                      <w:pPr>
                        <w:jc w:val="left"/>
                      </w:pPr>
                      <w:r>
                        <w:t>void InsideWindow::updateFinancialSummary() {</w:t>
                      </w:r>
                    </w:p>
                    <w:p w14:paraId="3A8651FE" w14:textId="3E835583" w:rsidR="005A0096" w:rsidRDefault="005A0096" w:rsidP="005A0096">
                      <w:pPr>
                        <w:jc w:val="left"/>
                      </w:pPr>
                      <w:r>
                        <w:t xml:space="preserve">    double totalDebt = 0</w:t>
                      </w:r>
                      <w:r w:rsidR="00442268">
                        <w:rPr>
                          <w:rFonts w:hint="eastAsia"/>
                        </w:rPr>
                        <w:t xml:space="preserve">, </w:t>
                      </w:r>
                      <w:r>
                        <w:t>totalIncome = 0, totalExpense = 0;</w:t>
                      </w:r>
                    </w:p>
                    <w:p w14:paraId="4E0460B4" w14:textId="77777777" w:rsidR="005A0096" w:rsidRDefault="005A0096" w:rsidP="005A009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获取当前月份的起止日期</w:t>
                      </w:r>
                    </w:p>
                    <w:p w14:paraId="18FEB4A8" w14:textId="77777777" w:rsidR="005A0096" w:rsidRDefault="005A0096" w:rsidP="005A0096">
                      <w:pPr>
                        <w:jc w:val="left"/>
                      </w:pPr>
                      <w:r>
                        <w:t xml:space="preserve">    Date startDate(currentDate.getYear(), currentDate.getMonth(), 1);</w:t>
                      </w:r>
                    </w:p>
                    <w:p w14:paraId="0F60B120" w14:textId="0D8F7FF5" w:rsidR="005A0096" w:rsidRDefault="005A0096" w:rsidP="005A0096">
                      <w:pPr>
                        <w:jc w:val="left"/>
                      </w:pPr>
                      <w:r>
                        <w:t xml:space="preserve">    Date endDate(currentDate.getYear(), currentDate.getMonth(), currentDate.getMaxDay());</w:t>
                      </w:r>
                    </w:p>
                    <w:p w14:paraId="0B77C79C" w14:textId="77777777" w:rsidR="005A0096" w:rsidRDefault="005A0096" w:rsidP="005A009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统计信用卡债务</w:t>
                      </w:r>
                    </w:p>
                    <w:p w14:paraId="0D315AE1" w14:textId="77777777" w:rsidR="005A0096" w:rsidRDefault="005A0096" w:rsidP="005A0096">
                      <w:pPr>
                        <w:jc w:val="left"/>
                      </w:pPr>
                      <w:r>
                        <w:t xml:space="preserve">    for (Account* account : accounts) {</w:t>
                      </w:r>
                    </w:p>
                    <w:p w14:paraId="39782DD9" w14:textId="77777777" w:rsidR="005A0096" w:rsidRDefault="005A0096" w:rsidP="005A0096">
                      <w:pPr>
                        <w:jc w:val="left"/>
                      </w:pPr>
                      <w:r>
                        <w:t xml:space="preserve">        if (account-&gt;getUser() == MainWindow::Log_on_User &amp;&amp; account-&gt;isCreditAccount()) {</w:t>
                      </w:r>
                    </w:p>
                    <w:p w14:paraId="5283BBF1" w14:textId="77777777" w:rsidR="005A0096" w:rsidRDefault="005A0096" w:rsidP="005A0096">
                      <w:pPr>
                        <w:jc w:val="left"/>
                      </w:pPr>
                      <w:r>
                        <w:t xml:space="preserve">            totalDebt = account-&gt;getDebt();</w:t>
                      </w:r>
                    </w:p>
                    <w:p w14:paraId="22CDEBC9" w14:textId="77777777" w:rsidR="005A0096" w:rsidRDefault="005A0096" w:rsidP="005A0096">
                      <w:pPr>
                        <w:jc w:val="left"/>
                      </w:pPr>
                      <w:r>
                        <w:t xml:space="preserve">        }</w:t>
                      </w:r>
                    </w:p>
                    <w:p w14:paraId="09000D85" w14:textId="7393F0F3" w:rsidR="005A0096" w:rsidRDefault="005A0096" w:rsidP="005A0096">
                      <w:pPr>
                        <w:jc w:val="left"/>
                      </w:pPr>
                      <w:r>
                        <w:t xml:space="preserve">    }</w:t>
                      </w:r>
                    </w:p>
                    <w:p w14:paraId="62136A27" w14:textId="77777777" w:rsidR="005A0096" w:rsidRDefault="005A0096" w:rsidP="005A009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计算收入和支出</w:t>
                      </w:r>
                    </w:p>
                    <w:p w14:paraId="1DDC34E9" w14:textId="77777777" w:rsidR="005A0096" w:rsidRDefault="005A0096" w:rsidP="005A0096">
                      <w:pPr>
                        <w:jc w:val="left"/>
                      </w:pPr>
                      <w:r>
                        <w:t xml:space="preserve">    totalIncome = Account::calculateTotalIncomeBetweenDates(startDate, endDate, MainWindow::Log_on_User);</w:t>
                      </w:r>
                    </w:p>
                    <w:p w14:paraId="5CE9D321" w14:textId="616BE625" w:rsidR="005A0096" w:rsidRDefault="005A0096" w:rsidP="005A0096">
                      <w:pPr>
                        <w:jc w:val="left"/>
                      </w:pPr>
                      <w:r>
                        <w:t xml:space="preserve">    totalExpense = Account::calculateTotalExpenseBetweenDates(startDate, endDate, MainWindow::Log_on_User);</w:t>
                      </w:r>
                    </w:p>
                    <w:p w14:paraId="11559213" w14:textId="77777777" w:rsidR="005A0096" w:rsidRDefault="005A0096" w:rsidP="005A009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// </w:t>
                      </w:r>
                      <w:r>
                        <w:rPr>
                          <w:rFonts w:hint="eastAsia"/>
                        </w:rPr>
                        <w:t>更新</w:t>
                      </w:r>
                      <w:r>
                        <w:rPr>
                          <w:rFonts w:hint="eastAsia"/>
                        </w:rPr>
                        <w:t xml:space="preserve"> UI </w:t>
                      </w:r>
                      <w:r>
                        <w:rPr>
                          <w:rFonts w:hint="eastAsia"/>
                        </w:rPr>
                        <w:t>显示</w:t>
                      </w:r>
                    </w:p>
                    <w:p w14:paraId="1AD1AAC3" w14:textId="77777777" w:rsidR="005A0096" w:rsidRDefault="005A0096" w:rsidP="005A0096">
                      <w:pPr>
                        <w:jc w:val="left"/>
                      </w:pPr>
                      <w:r>
                        <w:t xml:space="preserve">    iw-&gt;ui-&gt;textBrowser2-&gt;clear();</w:t>
                      </w:r>
                    </w:p>
                    <w:p w14:paraId="7890B5BB" w14:textId="77777777" w:rsidR="005A0096" w:rsidRDefault="005A0096" w:rsidP="005A009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iw-&gt;ui-&gt;textBrowser2-&gt;append(QString("</w:t>
                      </w:r>
                      <w:r>
                        <w:rPr>
                          <w:rFonts w:hint="eastAsia"/>
                        </w:rPr>
                        <w:t>负债：</w:t>
                      </w:r>
                      <w:r>
                        <w:rPr>
                          <w:rFonts w:hint="eastAsia"/>
                        </w:rPr>
                        <w:t xml:space="preserve">%1 </w:t>
                      </w:r>
                      <w:r>
                        <w:rPr>
                          <w:rFonts w:hint="eastAsia"/>
                        </w:rPr>
                        <w:t>收入：</w:t>
                      </w:r>
                      <w:r>
                        <w:rPr>
                          <w:rFonts w:hint="eastAsia"/>
                        </w:rPr>
                        <w:t xml:space="preserve">%2 </w:t>
                      </w:r>
                      <w:r>
                        <w:rPr>
                          <w:rFonts w:hint="eastAsia"/>
                        </w:rPr>
                        <w:t>支出：</w:t>
                      </w:r>
                      <w:r>
                        <w:rPr>
                          <w:rFonts w:hint="eastAsia"/>
                        </w:rPr>
                        <w:t>%3")</w:t>
                      </w:r>
                    </w:p>
                    <w:p w14:paraId="6298BE4B" w14:textId="77777777" w:rsidR="005A0096" w:rsidRDefault="005A0096" w:rsidP="005A0096">
                      <w:pPr>
                        <w:jc w:val="left"/>
                      </w:pPr>
                      <w:r>
                        <w:t xml:space="preserve">                                     .arg(QString::number(totalDebt, 'f', 2))</w:t>
                      </w:r>
                    </w:p>
                    <w:p w14:paraId="18C92ABA" w14:textId="77777777" w:rsidR="005A0096" w:rsidRDefault="005A0096" w:rsidP="005A0096">
                      <w:pPr>
                        <w:jc w:val="left"/>
                      </w:pPr>
                      <w:r>
                        <w:t xml:space="preserve">                                     .arg(QString::number(totalIncome, 'f', 2))</w:t>
                      </w:r>
                    </w:p>
                    <w:p w14:paraId="7878CF20" w14:textId="77777777" w:rsidR="005A0096" w:rsidRDefault="005A0096" w:rsidP="005A0096">
                      <w:pPr>
                        <w:jc w:val="left"/>
                      </w:pPr>
                      <w:r>
                        <w:t xml:space="preserve">                                     .arg(QString::number(totalExpense, 'f', 2))</w:t>
                      </w:r>
                    </w:p>
                    <w:p w14:paraId="4DAEE93F" w14:textId="77777777" w:rsidR="005A0096" w:rsidRDefault="005A0096" w:rsidP="005A0096">
                      <w:pPr>
                        <w:jc w:val="left"/>
                      </w:pPr>
                      <w:r>
                        <w:t xml:space="preserve">                                 );</w:t>
                      </w:r>
                    </w:p>
                    <w:p w14:paraId="274C5DDD" w14:textId="4A370202" w:rsidR="005A0096" w:rsidRDefault="005A0096" w:rsidP="005A0096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5AA">
        <w:rPr>
          <w:rFonts w:ascii="Times New Roman" w:hAnsi="Times New Roman" w:cs="Times New Roman" w:hint="eastAsia"/>
          <w:sz w:val="24"/>
          <w:szCs w:val="24"/>
        </w:rPr>
        <w:t>2.</w:t>
      </w:r>
      <w:r w:rsidR="00C115AA">
        <w:rPr>
          <w:rFonts w:ascii="Times New Roman" w:hAnsi="Times New Roman" w:cs="Times New Roman" w:hint="eastAsia"/>
          <w:sz w:val="24"/>
          <w:szCs w:val="24"/>
        </w:rPr>
        <w:t>实现：</w:t>
      </w:r>
    </w:p>
    <w:p w14:paraId="6E50E72F" w14:textId="6E0A20E1" w:rsidR="00836C07" w:rsidRDefault="00836C07" w:rsidP="008A2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3.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</w:p>
    <w:p w14:paraId="290AB69A" w14:textId="77777777" w:rsidR="00DC6BE9" w:rsidRDefault="00A33877" w:rsidP="008A2A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3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DCE974" wp14:editId="0AFC76FF">
            <wp:extent cx="5274310" cy="2199640"/>
            <wp:effectExtent l="0" t="0" r="2540" b="0"/>
            <wp:docPr id="823803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03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CCD7" w14:textId="5D53E087" w:rsidR="00894B75" w:rsidRDefault="00894B75" w:rsidP="008A2A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</w:t>
      </w:r>
      <w:r>
        <w:rPr>
          <w:rFonts w:ascii="Times New Roman" w:hAnsi="Times New Roman" w:cs="Times New Roman" w:hint="eastAsia"/>
          <w:bCs/>
          <w:sz w:val="24"/>
          <w:szCs w:val="24"/>
        </w:rPr>
        <w:t>功能</w:t>
      </w:r>
      <w:r w:rsidR="00DD7592">
        <w:rPr>
          <w:rFonts w:ascii="Times New Roman" w:hAnsi="Times New Roman" w:cs="Times New Roman" w:hint="eastAsia"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  <w:r w:rsidR="00DD7592">
        <w:rPr>
          <w:rFonts w:hint="eastAsia"/>
          <w:sz w:val="24"/>
          <w:szCs w:val="28"/>
        </w:rPr>
        <w:t>添加了账户错误异常处理</w:t>
      </w:r>
      <w:r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 w14:paraId="5D88E984" w14:textId="394C1A11" w:rsidR="000323CA" w:rsidRPr="009F0D57" w:rsidRDefault="009F0D57" w:rsidP="008A2ACB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设计：</w:t>
      </w:r>
    </w:p>
    <w:p w14:paraId="209957A6" w14:textId="5E758555" w:rsidR="00894B75" w:rsidRDefault="00894B75" w:rsidP="008A2ACB">
      <w:pPr>
        <w:spacing w:line="360" w:lineRule="auto"/>
        <w:rPr>
          <w:rFonts w:ascii="Cambria" w:hAnsi="Cambria" w:cs="Cambria"/>
        </w:rPr>
      </w:pPr>
      <w:r>
        <w:rPr>
          <w:rFonts w:ascii="Times New Roman" w:hAnsi="Times New Roman" w:cs="Times New Roman" w:hint="eastAsia"/>
        </w:rPr>
        <w:t>加的账户</w:t>
      </w:r>
      <w:r w:rsidR="00160664"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不是一个合法的参数</w:t>
      </w:r>
      <w:r>
        <w:rPr>
          <w:rFonts w:ascii="Cambria" w:hAnsi="Cambria" w:cs="Cambria" w:hint="eastAsia"/>
        </w:rPr>
        <w:t>时抛出</w:t>
      </w:r>
      <w:r w:rsidR="000323CA">
        <w:rPr>
          <w:rFonts w:ascii="Cambria" w:hAnsi="Cambria" w:cs="Cambria" w:hint="eastAsia"/>
        </w:rPr>
        <w:t>异常</w:t>
      </w:r>
      <w:r>
        <w:rPr>
          <w:rFonts w:ascii="Cambria" w:hAnsi="Cambria" w:cs="Cambria" w:hint="eastAsia"/>
        </w:rPr>
        <w:t>。</w:t>
      </w:r>
    </w:p>
    <w:p w14:paraId="35C44E1A" w14:textId="063398DC" w:rsidR="00894B75" w:rsidRDefault="00894B75" w:rsidP="008A2ACB">
      <w:pPr>
        <w:spacing w:line="360" w:lineRule="auto"/>
        <w:rPr>
          <w:rFonts w:ascii="Cambria" w:hAnsi="Cambria" w:cs="Cambria"/>
        </w:rPr>
      </w:pPr>
      <w:r>
        <w:rPr>
          <w:rFonts w:ascii="Cambria" w:hAnsi="Cambria" w:cs="Cambria" w:hint="eastAsia"/>
        </w:rPr>
        <w:t>当</w:t>
      </w:r>
      <w:r w:rsidR="00D76C6A">
        <w:rPr>
          <w:rFonts w:ascii="Cambria" w:hAnsi="Cambria" w:cs="Cambria" w:hint="eastAsia"/>
        </w:rPr>
        <w:t>存</w:t>
      </w:r>
      <w:r w:rsidR="00D76C6A">
        <w:rPr>
          <w:rFonts w:ascii="Cambria" w:hAnsi="Cambria" w:cs="Cambria" w:hint="eastAsia"/>
        </w:rPr>
        <w:t>/</w:t>
      </w:r>
      <w:r w:rsidR="00F34B4F">
        <w:rPr>
          <w:rFonts w:ascii="Cambria" w:hAnsi="Cambria" w:cs="Cambria" w:hint="eastAsia"/>
        </w:rPr>
        <w:t>取款</w:t>
      </w:r>
      <w:r>
        <w:rPr>
          <w:rFonts w:ascii="Cambria" w:hAnsi="Cambria" w:cs="Cambria" w:hint="eastAsia"/>
        </w:rPr>
        <w:t>账户编</w:t>
      </w:r>
      <w:r w:rsidR="00D76C6A">
        <w:rPr>
          <w:rFonts w:ascii="Cambria" w:hAnsi="Cambria" w:cs="Cambria" w:hint="eastAsia"/>
        </w:rPr>
        <w:t>号</w:t>
      </w:r>
      <w:r>
        <w:rPr>
          <w:rFonts w:ascii="Cambria" w:hAnsi="Cambria" w:cs="Cambria" w:hint="eastAsia"/>
        </w:rPr>
        <w:t>存在时抛出异常。</w:t>
      </w:r>
    </w:p>
    <w:p w14:paraId="46F50A45" w14:textId="1509E540" w:rsidR="00894B75" w:rsidRDefault="00894B75" w:rsidP="008A2ACB">
      <w:pPr>
        <w:spacing w:line="360" w:lineRule="auto"/>
        <w:rPr>
          <w:rFonts w:ascii="Cambria" w:hAnsi="Cambria" w:cs="Cambria"/>
        </w:rPr>
      </w:pPr>
      <w:r>
        <w:rPr>
          <w:rFonts w:ascii="Cambria" w:hAnsi="Cambria" w:cs="Cambria" w:hint="eastAsia"/>
        </w:rPr>
        <w:t>当</w:t>
      </w:r>
      <w:r w:rsidR="004A38DA">
        <w:rPr>
          <w:rFonts w:ascii="Cambria" w:hAnsi="Cambria" w:cs="Cambria" w:hint="eastAsia"/>
        </w:rPr>
        <w:t>存</w:t>
      </w:r>
      <w:r w:rsidR="004A38DA">
        <w:rPr>
          <w:rFonts w:ascii="Cambria" w:hAnsi="Cambria" w:cs="Cambria" w:hint="eastAsia"/>
        </w:rPr>
        <w:t>/</w:t>
      </w:r>
      <w:r w:rsidR="004A38DA">
        <w:rPr>
          <w:rFonts w:ascii="Cambria" w:hAnsi="Cambria" w:cs="Cambria" w:hint="eastAsia"/>
        </w:rPr>
        <w:t>取款金额非法时抛出异常。</w:t>
      </w:r>
    </w:p>
    <w:p w14:paraId="60283892" w14:textId="61318A0C" w:rsidR="000323CA" w:rsidRDefault="000323CA" w:rsidP="008A2ACB">
      <w:pPr>
        <w:spacing w:line="360" w:lineRule="auto"/>
        <w:rPr>
          <w:rFonts w:ascii="Cambria" w:hAnsi="Cambria" w:cs="Cambria"/>
        </w:rPr>
      </w:pPr>
      <w:r>
        <w:rPr>
          <w:rFonts w:ascii="Cambria" w:hAnsi="Cambria" w:cs="Cambria"/>
        </w:rPr>
        <w:t>当取款额度不足时抛出异常</w:t>
      </w:r>
    </w:p>
    <w:p w14:paraId="129D32F8" w14:textId="77777777" w:rsidR="009F0D57" w:rsidRDefault="009F0D57" w:rsidP="008A2ACB">
      <w:pPr>
        <w:spacing w:line="360" w:lineRule="auto"/>
        <w:rPr>
          <w:rFonts w:ascii="Cambria" w:hAnsi="Cambria" w:cs="Cambria"/>
        </w:rPr>
      </w:pPr>
    </w:p>
    <w:p w14:paraId="4468B4C6" w14:textId="6112F75E" w:rsidR="000323CA" w:rsidRDefault="000323CA" w:rsidP="008A2AC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Cambria" w:hAnsi="Cambria" w:cs="Cambria"/>
        </w:rPr>
      </w:pPr>
      <w:r w:rsidRPr="006F5482">
        <w:rPr>
          <w:rFonts w:ascii="Cambria" w:hAnsi="Cambria" w:cs="Cambria"/>
        </w:rPr>
        <w:t>实现：</w:t>
      </w:r>
    </w:p>
    <w:p w14:paraId="5169A305" w14:textId="2E16ACD6" w:rsidR="009F0D57" w:rsidRDefault="00761603" w:rsidP="008A2ACB">
      <w:pPr>
        <w:spacing w:line="360" w:lineRule="auto"/>
        <w:rPr>
          <w:rFonts w:ascii="Cambria" w:hAnsi="Cambria" w:cs="Cambria"/>
        </w:rPr>
      </w:pPr>
      <w:r w:rsidRPr="00761603">
        <w:rPr>
          <w:rFonts w:ascii="Cambria" w:hAnsi="Cambria" w:cs="Cambria"/>
          <w:noProof/>
        </w:rPr>
        <mc:AlternateContent>
          <mc:Choice Requires="wps">
            <w:drawing>
              <wp:inline distT="0" distB="0" distL="0" distR="0" wp14:anchorId="71909423" wp14:editId="13B14B45">
                <wp:extent cx="5242560" cy="1196340"/>
                <wp:effectExtent l="0" t="0" r="15240" b="22860"/>
                <wp:docPr id="9242463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A070" w14:textId="435B48D5" w:rsidR="00C77058" w:rsidRDefault="00C77058" w:rsidP="00C77058">
                            <w:pPr>
                              <w:jc w:val="left"/>
                            </w:pPr>
                            <w:r>
                              <w:t xml:space="preserve">        if (type == 's') {…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5A491439" w14:textId="7948351D" w:rsidR="00C77058" w:rsidRPr="00C77058" w:rsidRDefault="00C77058" w:rsidP="00C77058">
                            <w:pPr>
                              <w:jc w:val="left"/>
                            </w:pPr>
                            <w:r>
                              <w:t xml:space="preserve">        else if (type == 'c') {…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70A1C942" w14:textId="4099B536" w:rsidR="00C4447E" w:rsidRDefault="00C77058" w:rsidP="00C77058">
                            <w:pPr>
                              <w:jc w:val="left"/>
                            </w:pPr>
                            <w:r>
                              <w:t xml:space="preserve">        else throw runtime_error("Not a saving or credit account.");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909423" id="文本框 2" o:spid="_x0000_s1027" type="#_x0000_t202" style="width:412.8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">
                <v:textbox>
                  <w:txbxContent>
                    <w:p w14:paraId="51B4A070" w14:textId="435B48D5" w:rsidR="00C77058" w:rsidRDefault="00C77058" w:rsidP="00C77058">
                      <w:pPr>
                        <w:jc w:val="left"/>
                      </w:pPr>
                      <w:r>
                        <w:t xml:space="preserve">        if (type == 's') {…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5A491439" w14:textId="7948351D" w:rsidR="00C77058" w:rsidRPr="00C77058" w:rsidRDefault="00C77058" w:rsidP="00C77058">
                      <w:pPr>
                        <w:jc w:val="left"/>
                      </w:pPr>
                      <w:r>
                        <w:t xml:space="preserve">        else if (type == 'c') {…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70A1C942" w14:textId="4099B536" w:rsidR="00C4447E" w:rsidRDefault="00C77058" w:rsidP="00C77058">
                      <w:pPr>
                        <w:jc w:val="left"/>
                      </w:pPr>
                      <w:r>
                        <w:t xml:space="preserve">        else throw runtime_error("Not a saving or credit account.");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D37CD8" w14:textId="11B839E5" w:rsidR="00C4447E" w:rsidRDefault="00C4447E" w:rsidP="008A2ACB">
      <w:pPr>
        <w:spacing w:line="360" w:lineRule="auto"/>
        <w:rPr>
          <w:rFonts w:ascii="Cambria" w:hAnsi="Cambria" w:cs="Cambria"/>
        </w:rPr>
      </w:pPr>
      <w:r>
        <w:rPr>
          <w:rFonts w:ascii="Cambria" w:hAnsi="Cambria" w:cs="Cambria" w:hint="eastAsia"/>
        </w:rPr>
        <w:t>账户类型</w:t>
      </w:r>
      <w:r w:rsidR="002C2F06">
        <w:rPr>
          <w:rFonts w:ascii="Cambria" w:hAnsi="Cambria" w:cs="Cambria" w:hint="eastAsia"/>
        </w:rPr>
        <w:t>异常</w:t>
      </w:r>
      <w:r>
        <w:rPr>
          <w:rFonts w:ascii="Cambria" w:hAnsi="Cambria" w:cs="Cambria" w:hint="eastAsia"/>
        </w:rPr>
        <w:t>检测实现</w:t>
      </w:r>
    </w:p>
    <w:p w14:paraId="39D1EDA0" w14:textId="2F225ADB" w:rsidR="00C4447E" w:rsidRPr="009F0D57" w:rsidRDefault="00C4447E" w:rsidP="008A2ACB">
      <w:pPr>
        <w:spacing w:line="360" w:lineRule="auto"/>
        <w:rPr>
          <w:rFonts w:ascii="Cambria" w:hAnsi="Cambria" w:cs="Cambria"/>
        </w:rPr>
      </w:pPr>
      <w:r w:rsidRPr="00C4447E">
        <w:rPr>
          <w:rFonts w:ascii="Cambria" w:hAnsi="Cambria" w:cs="Cambria"/>
          <w:noProof/>
        </w:rPr>
        <w:lastRenderedPageBreak/>
        <mc:AlternateContent>
          <mc:Choice Requires="wps">
            <w:drawing>
              <wp:inline distT="0" distB="0" distL="0" distR="0" wp14:anchorId="5A7B749E" wp14:editId="44FBD52F">
                <wp:extent cx="5257800" cy="1404620"/>
                <wp:effectExtent l="0" t="0" r="19050" b="11430"/>
                <wp:docPr id="13541868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41FD3" w14:textId="3DA89A4E" w:rsidR="00C4447E" w:rsidRDefault="00C4447E" w:rsidP="00C4447E">
                            <w:r>
                              <w:t>if(index &gt;= accounts.size()){</w:t>
                            </w:r>
                          </w:p>
                          <w:p w14:paraId="7115EC31" w14:textId="08347EE0" w:rsidR="00C4447E" w:rsidRDefault="00C4447E" w:rsidP="00C4447E">
                            <w:pPr>
                              <w:ind w:firstLine="420"/>
                            </w:pPr>
                            <w:r>
                              <w:t>throw runtime_error("The index you input is not exist.");</w:t>
                            </w:r>
                          </w:p>
                          <w:p w14:paraId="40BC697A" w14:textId="60F4175D" w:rsidR="00C4447E" w:rsidRDefault="00C4447E" w:rsidP="00C4447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7B749E" id="_x0000_s1028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">
                <v:textbox style="mso-fit-shape-to-text:t">
                  <w:txbxContent>
                    <w:p w14:paraId="7A141FD3" w14:textId="3DA89A4E" w:rsidR="00C4447E" w:rsidRDefault="00C4447E" w:rsidP="00C4447E">
                      <w:r>
                        <w:t>if(index &gt;= accounts.size()){</w:t>
                      </w:r>
                    </w:p>
                    <w:p w14:paraId="7115EC31" w14:textId="08347EE0" w:rsidR="00C4447E" w:rsidRDefault="00C4447E" w:rsidP="00C4447E">
                      <w:pPr>
                        <w:ind w:firstLine="420"/>
                      </w:pPr>
                      <w:r>
                        <w:t>throw runtime_error("The index you input is not exist.");</w:t>
                      </w:r>
                    </w:p>
                    <w:p w14:paraId="40BC697A" w14:textId="60F4175D" w:rsidR="00C4447E" w:rsidRDefault="00C4447E" w:rsidP="00C4447E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FA0592" w14:textId="77777777" w:rsidR="00A072CC" w:rsidRDefault="00A072CC" w:rsidP="008A2ACB">
      <w:pPr>
        <w:spacing w:line="360" w:lineRule="auto"/>
        <w:jc w:val="left"/>
        <w:rPr>
          <w:rFonts w:ascii="Cambria" w:hAnsi="Cambria" w:cs="Cambria"/>
        </w:rPr>
      </w:pPr>
      <w:r>
        <w:rPr>
          <w:rFonts w:ascii="Cambria" w:hAnsi="Cambria" w:cs="Cambria" w:hint="eastAsia"/>
        </w:rPr>
        <w:t>账户编号异常检测实现</w:t>
      </w:r>
    </w:p>
    <w:p w14:paraId="737F5588" w14:textId="77777777" w:rsidR="0036365E" w:rsidRDefault="0036365E" w:rsidP="008A2ACB">
      <w:pPr>
        <w:spacing w:line="360" w:lineRule="auto"/>
        <w:jc w:val="left"/>
        <w:rPr>
          <w:rFonts w:ascii="Cambria" w:hAnsi="Cambria" w:cs="Cambria"/>
        </w:rPr>
      </w:pPr>
    </w:p>
    <w:p w14:paraId="4B3870AC" w14:textId="77777777" w:rsidR="00F22D4E" w:rsidRDefault="00A072CC" w:rsidP="001838FD">
      <w:pPr>
        <w:spacing w:line="360" w:lineRule="auto"/>
        <w:jc w:val="left"/>
        <w:rPr>
          <w:rFonts w:ascii="Cambria" w:hAnsi="Cambria" w:cs="Cambria"/>
        </w:rPr>
      </w:pPr>
      <w:r w:rsidRPr="00A072CC">
        <w:rPr>
          <w:rFonts w:ascii="Cambria" w:hAnsi="Cambria" w:cs="Cambria"/>
          <w:noProof/>
        </w:rPr>
        <mc:AlternateContent>
          <mc:Choice Requires="wps">
            <w:drawing>
              <wp:inline distT="0" distB="0" distL="0" distR="0" wp14:anchorId="7D60D206" wp14:editId="0666188F">
                <wp:extent cx="5250180" cy="1404620"/>
                <wp:effectExtent l="0" t="0" r="26670" b="24765"/>
                <wp:docPr id="20466963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6468E" w14:textId="77777777" w:rsidR="00ED28D9" w:rsidRDefault="00ED28D9" w:rsidP="00ED28D9">
                            <w:r>
                              <w:t>void SavingsAccount::deposit(Date date, double amount, std::string desc) {</w:t>
                            </w:r>
                          </w:p>
                          <w:p w14:paraId="4EFD8B87" w14:textId="77777777" w:rsidR="00ED28D9" w:rsidRDefault="00ED28D9" w:rsidP="00ED28D9">
                            <w:r>
                              <w:t xml:space="preserve">    if (amount &lt;= 0) {</w:t>
                            </w:r>
                          </w:p>
                          <w:p w14:paraId="6FDEA0FE" w14:textId="0ED6BBE9" w:rsidR="00ED28D9" w:rsidRDefault="00ED28D9" w:rsidP="00ED28D9">
                            <w:r>
                              <w:rPr>
                                <w:rFonts w:hint="eastAsia"/>
                              </w:rPr>
                              <w:t xml:space="preserve">        throw std::runtime_error(</w:t>
                            </w:r>
                            <w:r w:rsidR="00902411" w:rsidRPr="00902411">
                              <w:t>"Amount should be positive"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4AD32024" w14:textId="77777777" w:rsidR="00ED28D9" w:rsidRDefault="00ED28D9" w:rsidP="00ED28D9">
                            <w:r>
                              <w:t xml:space="preserve">    }</w:t>
                            </w:r>
                          </w:p>
                          <w:p w14:paraId="2084E643" w14:textId="77777777" w:rsidR="00ED28D9" w:rsidRDefault="00ED28D9" w:rsidP="00ED28D9">
                            <w:r>
                              <w:t xml:space="preserve">    record(date, amount, desc);</w:t>
                            </w:r>
                          </w:p>
                          <w:p w14:paraId="2582625F" w14:textId="77777777" w:rsidR="00ED28D9" w:rsidRDefault="00ED28D9" w:rsidP="00ED28D9">
                            <w:r>
                              <w:t xml:space="preserve">    acc.change(date, getBalance());</w:t>
                            </w:r>
                          </w:p>
                          <w:p w14:paraId="7D8D48B5" w14:textId="77777777" w:rsidR="00ED28D9" w:rsidRDefault="00ED28D9" w:rsidP="00ED28D9">
                            <w:r>
                              <w:t>}</w:t>
                            </w:r>
                          </w:p>
                          <w:p w14:paraId="38C50BE3" w14:textId="3387D89A" w:rsidR="00ED28D9" w:rsidRDefault="00ED28D9" w:rsidP="00ED28D9">
                            <w:r>
                              <w:t>void SavingsAccount::withdraw(Date date, double amount, std::string desc) {</w:t>
                            </w:r>
                          </w:p>
                          <w:p w14:paraId="7A65D7FB" w14:textId="77777777" w:rsidR="00ED28D9" w:rsidRDefault="00ED28D9" w:rsidP="00ED28D9">
                            <w:r>
                              <w:t xml:space="preserve">    if (amount &lt;= 0) {</w:t>
                            </w:r>
                          </w:p>
                          <w:p w14:paraId="301BB431" w14:textId="5682875D" w:rsidR="00ED28D9" w:rsidRDefault="00ED28D9" w:rsidP="00ED28D9">
                            <w:r>
                              <w:rPr>
                                <w:rFonts w:hint="eastAsia"/>
                              </w:rPr>
                              <w:t xml:space="preserve">        throw std::runtime_error(</w:t>
                            </w:r>
                            <w:r w:rsidR="00902411" w:rsidRPr="00902411">
                              <w:t>"Amount should be positive"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31DC86F4" w14:textId="77777777" w:rsidR="00ED28D9" w:rsidRDefault="00ED28D9" w:rsidP="00ED28D9">
                            <w:r>
                              <w:t xml:space="preserve">    }</w:t>
                            </w:r>
                          </w:p>
                          <w:p w14:paraId="74321F98" w14:textId="77777777" w:rsidR="00ED28D9" w:rsidRDefault="00ED28D9" w:rsidP="00ED28D9"/>
                          <w:p w14:paraId="41F30C12" w14:textId="77777777" w:rsidR="00ED28D9" w:rsidRDefault="00ED28D9" w:rsidP="00ED28D9">
                            <w:r>
                              <w:t xml:space="preserve">    if(amount &lt;= getBalance()) {</w:t>
                            </w:r>
                          </w:p>
                          <w:p w14:paraId="2422E023" w14:textId="77777777" w:rsidR="00ED28D9" w:rsidRDefault="00ED28D9" w:rsidP="00ED28D9">
                            <w:r>
                              <w:t xml:space="preserve">        record(date, -amount, desc);</w:t>
                            </w:r>
                          </w:p>
                          <w:p w14:paraId="68FD7122" w14:textId="77777777" w:rsidR="00ED28D9" w:rsidRDefault="00ED28D9" w:rsidP="00ED28D9">
                            <w:r>
                              <w:t xml:space="preserve">        acc.change(date, getBalance());</w:t>
                            </w:r>
                          </w:p>
                          <w:p w14:paraId="5DEA1E0F" w14:textId="77777777" w:rsidR="00ED28D9" w:rsidRDefault="00ED28D9" w:rsidP="00ED28D9">
                            <w:r>
                              <w:t xml:space="preserve">    }</w:t>
                            </w:r>
                          </w:p>
                          <w:p w14:paraId="79901730" w14:textId="77777777" w:rsidR="00ED28D9" w:rsidRDefault="00ED28D9" w:rsidP="00ED28D9">
                            <w:r>
                              <w:t xml:space="preserve">    else throw AccountException(this);</w:t>
                            </w:r>
                          </w:p>
                          <w:p w14:paraId="383C03B0" w14:textId="27D6824D" w:rsidR="00A072CC" w:rsidRDefault="00ED28D9" w:rsidP="00ED28D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60D206" id="_x0000_s1029" type="#_x0000_t202" style="width:41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">
                <v:textbox style="mso-fit-shape-to-text:t">
                  <w:txbxContent>
                    <w:p w14:paraId="3CF6468E" w14:textId="77777777" w:rsidR="00ED28D9" w:rsidRDefault="00ED28D9" w:rsidP="00ED28D9">
                      <w:r>
                        <w:t>void SavingsAccount::deposit(Date date, double amount, std::string desc) {</w:t>
                      </w:r>
                    </w:p>
                    <w:p w14:paraId="4EFD8B87" w14:textId="77777777" w:rsidR="00ED28D9" w:rsidRDefault="00ED28D9" w:rsidP="00ED28D9">
                      <w:r>
                        <w:t xml:space="preserve">    if (amount &lt;= 0) {</w:t>
                      </w:r>
                    </w:p>
                    <w:p w14:paraId="6FDEA0FE" w14:textId="0ED6BBE9" w:rsidR="00ED28D9" w:rsidRDefault="00ED28D9" w:rsidP="00ED28D9">
                      <w:r>
                        <w:rPr>
                          <w:rFonts w:hint="eastAsia"/>
                        </w:rPr>
                        <w:t xml:space="preserve">        throw std::runtime_error(</w:t>
                      </w:r>
                      <w:r w:rsidR="00902411" w:rsidRPr="00902411">
                        <w:t>"Amount should be positive"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14:paraId="4AD32024" w14:textId="77777777" w:rsidR="00ED28D9" w:rsidRDefault="00ED28D9" w:rsidP="00ED28D9">
                      <w:r>
                        <w:t xml:space="preserve">    }</w:t>
                      </w:r>
                    </w:p>
                    <w:p w14:paraId="2084E643" w14:textId="77777777" w:rsidR="00ED28D9" w:rsidRDefault="00ED28D9" w:rsidP="00ED28D9">
                      <w:r>
                        <w:t xml:space="preserve">    record(date, amount, desc);</w:t>
                      </w:r>
                    </w:p>
                    <w:p w14:paraId="2582625F" w14:textId="77777777" w:rsidR="00ED28D9" w:rsidRDefault="00ED28D9" w:rsidP="00ED28D9">
                      <w:r>
                        <w:t xml:space="preserve">    acc.change(date, getBalance());</w:t>
                      </w:r>
                    </w:p>
                    <w:p w14:paraId="7D8D48B5" w14:textId="77777777" w:rsidR="00ED28D9" w:rsidRDefault="00ED28D9" w:rsidP="00ED28D9">
                      <w:r>
                        <w:t>}</w:t>
                      </w:r>
                    </w:p>
                    <w:p w14:paraId="38C50BE3" w14:textId="3387D89A" w:rsidR="00ED28D9" w:rsidRDefault="00ED28D9" w:rsidP="00ED28D9">
                      <w:r>
                        <w:t>void SavingsAccount::withdraw(Date date, double amount, std::string desc) {</w:t>
                      </w:r>
                    </w:p>
                    <w:p w14:paraId="7A65D7FB" w14:textId="77777777" w:rsidR="00ED28D9" w:rsidRDefault="00ED28D9" w:rsidP="00ED28D9">
                      <w:r>
                        <w:t xml:space="preserve">    if (amount &lt;= 0) {</w:t>
                      </w:r>
                    </w:p>
                    <w:p w14:paraId="301BB431" w14:textId="5682875D" w:rsidR="00ED28D9" w:rsidRDefault="00ED28D9" w:rsidP="00ED28D9">
                      <w:r>
                        <w:rPr>
                          <w:rFonts w:hint="eastAsia"/>
                        </w:rPr>
                        <w:t xml:space="preserve">        throw std::runtime_error(</w:t>
                      </w:r>
                      <w:r w:rsidR="00902411" w:rsidRPr="00902411">
                        <w:t>"Amount should be positive"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14:paraId="31DC86F4" w14:textId="77777777" w:rsidR="00ED28D9" w:rsidRDefault="00ED28D9" w:rsidP="00ED28D9">
                      <w:r>
                        <w:t xml:space="preserve">    }</w:t>
                      </w:r>
                    </w:p>
                    <w:p w14:paraId="74321F98" w14:textId="77777777" w:rsidR="00ED28D9" w:rsidRDefault="00ED28D9" w:rsidP="00ED28D9"/>
                    <w:p w14:paraId="41F30C12" w14:textId="77777777" w:rsidR="00ED28D9" w:rsidRDefault="00ED28D9" w:rsidP="00ED28D9">
                      <w:r>
                        <w:t xml:space="preserve">    if(amount &lt;= getBalance()) {</w:t>
                      </w:r>
                    </w:p>
                    <w:p w14:paraId="2422E023" w14:textId="77777777" w:rsidR="00ED28D9" w:rsidRDefault="00ED28D9" w:rsidP="00ED28D9">
                      <w:r>
                        <w:t xml:space="preserve">        record(date, -amount, desc);</w:t>
                      </w:r>
                    </w:p>
                    <w:p w14:paraId="68FD7122" w14:textId="77777777" w:rsidR="00ED28D9" w:rsidRDefault="00ED28D9" w:rsidP="00ED28D9">
                      <w:r>
                        <w:t xml:space="preserve">        acc.change(date, getBalance());</w:t>
                      </w:r>
                    </w:p>
                    <w:p w14:paraId="5DEA1E0F" w14:textId="77777777" w:rsidR="00ED28D9" w:rsidRDefault="00ED28D9" w:rsidP="00ED28D9">
                      <w:r>
                        <w:t xml:space="preserve">    }</w:t>
                      </w:r>
                    </w:p>
                    <w:p w14:paraId="79901730" w14:textId="77777777" w:rsidR="00ED28D9" w:rsidRDefault="00ED28D9" w:rsidP="00ED28D9">
                      <w:r>
                        <w:t xml:space="preserve">    else throw AccountException(this);</w:t>
                      </w:r>
                    </w:p>
                    <w:p w14:paraId="383C03B0" w14:textId="27D6824D" w:rsidR="00A072CC" w:rsidRDefault="00ED28D9" w:rsidP="00ED28D9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78B7F5" w14:textId="44B768B3" w:rsidR="00A072CC" w:rsidRDefault="00EA3D29" w:rsidP="001838FD">
      <w:pPr>
        <w:spacing w:line="360" w:lineRule="auto"/>
        <w:jc w:val="left"/>
        <w:rPr>
          <w:rFonts w:ascii="Cambria" w:hAnsi="Cambria" w:cs="Cambria"/>
        </w:rPr>
      </w:pPr>
      <w:r>
        <w:rPr>
          <w:rFonts w:ascii="Cambria" w:hAnsi="Cambria" w:cs="Cambria" w:hint="eastAsia"/>
        </w:rPr>
        <w:t>存</w:t>
      </w:r>
      <w:r>
        <w:rPr>
          <w:rFonts w:ascii="Cambria" w:hAnsi="Cambria" w:cs="Cambria" w:hint="eastAsia"/>
        </w:rPr>
        <w:t>/</w:t>
      </w:r>
      <w:r>
        <w:rPr>
          <w:rFonts w:ascii="Cambria" w:hAnsi="Cambria" w:cs="Cambria" w:hint="eastAsia"/>
        </w:rPr>
        <w:t>取款金额非法和余额不足异常检测</w:t>
      </w:r>
    </w:p>
    <w:p w14:paraId="4F45BF03" w14:textId="37BAD147" w:rsidR="001838FD" w:rsidRPr="001838FD" w:rsidRDefault="001838FD" w:rsidP="00AF7AA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Cambria" w:hAnsi="Cambria" w:cs="Cambria"/>
        </w:rPr>
      </w:pPr>
      <w:r w:rsidRPr="001838FD">
        <w:rPr>
          <w:rFonts w:ascii="Cambria" w:hAnsi="Cambria" w:cs="Cambria" w:hint="eastAsia"/>
        </w:rPr>
        <w:lastRenderedPageBreak/>
        <w:t>测试</w:t>
      </w:r>
    </w:p>
    <w:p w14:paraId="30F7052B" w14:textId="770714CB" w:rsidR="00BD6585" w:rsidRPr="001838FD" w:rsidRDefault="00AF7AAB" w:rsidP="00AF7AAB">
      <w:pPr>
        <w:pStyle w:val="aa"/>
        <w:numPr>
          <w:ilvl w:val="1"/>
          <w:numId w:val="2"/>
        </w:numPr>
        <w:spacing w:line="360" w:lineRule="auto"/>
        <w:ind w:firstLineChars="0"/>
        <w:jc w:val="left"/>
        <w:rPr>
          <w:rFonts w:ascii="Cambria" w:hAnsi="Cambria" w:cs="Cambria"/>
        </w:rPr>
      </w:pPr>
      <w:r w:rsidRPr="00BD6585">
        <w:rPr>
          <w:rFonts w:ascii="Cambria" w:hAnsi="Cambria" w:cs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D7E7D" wp14:editId="063D0E41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5257800" cy="1404620"/>
                <wp:effectExtent l="0" t="0" r="19050" b="26035"/>
                <wp:wrapSquare wrapText="bothSides"/>
                <wp:docPr id="19451437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0854F" w14:textId="2EB57175" w:rsidR="00AF7AAB" w:rsidRDefault="00AF7AAB" w:rsidP="00AF7AAB">
                            <w:r>
                              <w:t xml:space="preserve">a z 666 abc </w:t>
                            </w:r>
                            <w:r w:rsidR="00621CC9"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t xml:space="preserve"> 2 </w:t>
                            </w:r>
                            <w:r w:rsidR="00621CC9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D7E7D" id="_x0000_s1030" type="#_x0000_t202" style="position:absolute;left:0;text-align:left;margin-left:362.8pt;margin-top:28.6pt;width:414pt;height:110.6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">
                <v:textbox style="mso-fit-shape-to-text:t">
                  <w:txbxContent>
                    <w:p w14:paraId="5B80854F" w14:textId="2EB57175" w:rsidR="00AF7AAB" w:rsidRDefault="00AF7AAB" w:rsidP="00AF7AAB">
                      <w:r>
                        <w:t xml:space="preserve">a z 666 abc </w:t>
                      </w:r>
                      <w:r w:rsidR="00621CC9">
                        <w:rPr>
                          <w:rFonts w:hint="eastAsia"/>
                        </w:rPr>
                        <w:t>100</w:t>
                      </w:r>
                      <w:r>
                        <w:t xml:space="preserve"> 2 </w:t>
                      </w:r>
                      <w:r w:rsidR="00621CC9"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8FD" w:rsidRPr="001838FD">
        <w:rPr>
          <w:rFonts w:ascii="Cambria" w:hAnsi="Cambria" w:cs="Cambria" w:hint="eastAsia"/>
        </w:rPr>
        <w:t>样例：</w:t>
      </w:r>
      <w:r w:rsidR="00BD6585" w:rsidRPr="001838FD">
        <w:rPr>
          <w:rFonts w:ascii="Cambria" w:hAnsi="Cambria" w:cs="Cambria" w:hint="eastAsia"/>
        </w:rPr>
        <w:t>command.txt</w:t>
      </w:r>
      <w:r w:rsidR="00BD6585" w:rsidRPr="001838FD">
        <w:rPr>
          <w:rFonts w:ascii="Cambria" w:hAnsi="Cambria" w:cs="Cambria" w:hint="eastAsia"/>
        </w:rPr>
        <w:t>内容如下，测试账户类型异常：</w:t>
      </w:r>
    </w:p>
    <w:p w14:paraId="02152B6B" w14:textId="4BB215BF" w:rsidR="00AF7AAB" w:rsidRPr="00894B75" w:rsidRDefault="00993593" w:rsidP="00AF7AAB">
      <w:pPr>
        <w:spacing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9935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699849" wp14:editId="12740B70">
            <wp:simplePos x="0" y="0"/>
            <wp:positionH relativeFrom="margin">
              <wp:align>right</wp:align>
            </wp:positionH>
            <wp:positionV relativeFrom="paragraph">
              <wp:posOffset>788670</wp:posOffset>
            </wp:positionV>
            <wp:extent cx="5271135" cy="269875"/>
            <wp:effectExtent l="0" t="0" r="0" b="0"/>
            <wp:wrapSquare wrapText="bothSides"/>
            <wp:docPr id="758126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612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089" cy="272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AAB">
        <w:rPr>
          <w:rFonts w:ascii="Times New Roman" w:hAnsi="Times New Roman" w:cs="Times New Roman"/>
          <w:sz w:val="24"/>
          <w:szCs w:val="24"/>
        </w:rPr>
        <w:tab/>
      </w:r>
      <w:r w:rsidR="00AF7AAB">
        <w:rPr>
          <w:rFonts w:ascii="Times New Roman" w:hAnsi="Times New Roman" w:cs="Times New Roman"/>
          <w:sz w:val="24"/>
          <w:szCs w:val="24"/>
        </w:rPr>
        <w:tab/>
      </w:r>
      <w:r w:rsidR="00AF7AAB">
        <w:rPr>
          <w:rFonts w:ascii="Times New Roman" w:hAnsi="Times New Roman" w:cs="Times New Roman"/>
          <w:sz w:val="24"/>
          <w:szCs w:val="24"/>
        </w:rPr>
        <w:t>结果：</w:t>
      </w:r>
    </w:p>
    <w:p w14:paraId="3D35D4FA" w14:textId="1B4C2E65" w:rsidR="00E02540" w:rsidRDefault="00E02540" w:rsidP="00AF7A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9819DC" w14:textId="549C9169" w:rsidR="00AF7AAB" w:rsidRPr="00AF7AAB" w:rsidRDefault="00F908BB" w:rsidP="00AF7AAB">
      <w:pPr>
        <w:pStyle w:val="aa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F7A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C1FCD6" wp14:editId="3D0C7EA2">
                <wp:simplePos x="0" y="0"/>
                <wp:positionH relativeFrom="margin">
                  <wp:align>right</wp:align>
                </wp:positionH>
                <wp:positionV relativeFrom="paragraph">
                  <wp:posOffset>379730</wp:posOffset>
                </wp:positionV>
                <wp:extent cx="5257800" cy="1404620"/>
                <wp:effectExtent l="0" t="0" r="19050" b="26035"/>
                <wp:wrapSquare wrapText="bothSides"/>
                <wp:docPr id="120194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009B" w14:textId="15173DA4" w:rsidR="00442701" w:rsidRDefault="00442701" w:rsidP="00442701">
                            <w:r>
                              <w:t xml:space="preserve">a c 666 abc </w:t>
                            </w:r>
                            <w:r w:rsidR="003B0FE6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000 2 </w:t>
                            </w:r>
                            <w:r w:rsidR="003B0FE6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  <w:p w14:paraId="2A59B3BA" w14:textId="549A6F7A" w:rsidR="00AF7AAB" w:rsidRDefault="00442701" w:rsidP="00442701">
                            <w:r>
                              <w:t>d 1 1000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1FCD6" id="_x0000_s1031" type="#_x0000_t202" style="position:absolute;left:0;text-align:left;margin-left:362.8pt;margin-top:29.9pt;width:41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">
                <v:textbox style="mso-fit-shape-to-text:t">
                  <w:txbxContent>
                    <w:p w14:paraId="7CD8009B" w14:textId="15173DA4" w:rsidR="00442701" w:rsidRDefault="00442701" w:rsidP="00442701">
                      <w:r>
                        <w:t xml:space="preserve">a c 666 abc </w:t>
                      </w:r>
                      <w:r w:rsidR="003B0FE6">
                        <w:rPr>
                          <w:rFonts w:hint="eastAsia"/>
                        </w:rPr>
                        <w:t>1</w:t>
                      </w:r>
                      <w:r>
                        <w:t xml:space="preserve">000 2 </w:t>
                      </w:r>
                      <w:r w:rsidR="003B0FE6"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  <w:p w14:paraId="2A59B3BA" w14:textId="549A6F7A" w:rsidR="00AF7AAB" w:rsidRDefault="00442701" w:rsidP="00442701">
                      <w:r>
                        <w:t>d 1 1000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7AAB" w:rsidRPr="00AF7AAB">
        <w:rPr>
          <w:rFonts w:ascii="Times New Roman" w:hAnsi="Times New Roman" w:cs="Times New Roman"/>
          <w:sz w:val="24"/>
          <w:szCs w:val="24"/>
        </w:rPr>
        <w:t>样例：</w:t>
      </w:r>
      <w:r w:rsidR="00AF7AAB" w:rsidRPr="00AF7AAB">
        <w:rPr>
          <w:rFonts w:ascii="Times New Roman" w:hAnsi="Times New Roman" w:cs="Times New Roman" w:hint="eastAsia"/>
          <w:sz w:val="24"/>
          <w:szCs w:val="24"/>
        </w:rPr>
        <w:t>command.txt</w:t>
      </w:r>
      <w:r w:rsidR="00AF7AAB" w:rsidRPr="00AF7AAB">
        <w:rPr>
          <w:rFonts w:ascii="Times New Roman" w:hAnsi="Times New Roman" w:cs="Times New Roman"/>
          <w:sz w:val="24"/>
          <w:szCs w:val="24"/>
        </w:rPr>
        <w:t>内容如下，测试账户编号异常：</w:t>
      </w:r>
    </w:p>
    <w:p w14:paraId="0F4A6726" w14:textId="4D806106" w:rsidR="00AF7AAB" w:rsidRDefault="008E01E6" w:rsidP="008F53CD">
      <w:pPr>
        <w:spacing w:line="360" w:lineRule="auto"/>
        <w:ind w:left="744"/>
        <w:rPr>
          <w:rFonts w:ascii="Times New Roman" w:hAnsi="Times New Roman" w:cs="Times New Roman"/>
          <w:sz w:val="24"/>
          <w:szCs w:val="24"/>
        </w:rPr>
      </w:pPr>
      <w:r w:rsidRPr="008E01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E6E1368" wp14:editId="303D6022">
            <wp:simplePos x="0" y="0"/>
            <wp:positionH relativeFrom="margin">
              <wp:align>right</wp:align>
            </wp:positionH>
            <wp:positionV relativeFrom="paragraph">
              <wp:posOffset>1153853</wp:posOffset>
            </wp:positionV>
            <wp:extent cx="5271135" cy="311150"/>
            <wp:effectExtent l="0" t="0" r="0" b="0"/>
            <wp:wrapSquare wrapText="bothSides"/>
            <wp:docPr id="1564836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368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77" cy="313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CD">
        <w:rPr>
          <w:rFonts w:ascii="Times New Roman" w:hAnsi="Times New Roman" w:cs="Times New Roman"/>
          <w:sz w:val="24"/>
          <w:szCs w:val="24"/>
        </w:rPr>
        <w:t>结果：</w:t>
      </w:r>
    </w:p>
    <w:p w14:paraId="186E1309" w14:textId="77777777" w:rsidR="008E01E6" w:rsidRDefault="008E01E6" w:rsidP="008E01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539E7C" w14:textId="75343A2F" w:rsidR="004C4705" w:rsidRPr="00AF7AAB" w:rsidRDefault="004C4705" w:rsidP="004C4705">
      <w:pPr>
        <w:pStyle w:val="aa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F7A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F3AD18" wp14:editId="08447ED0">
                <wp:simplePos x="0" y="0"/>
                <wp:positionH relativeFrom="margin">
                  <wp:align>right</wp:align>
                </wp:positionH>
                <wp:positionV relativeFrom="paragraph">
                  <wp:posOffset>379730</wp:posOffset>
                </wp:positionV>
                <wp:extent cx="5257800" cy="1404620"/>
                <wp:effectExtent l="0" t="0" r="19050" b="26035"/>
                <wp:wrapSquare wrapText="bothSides"/>
                <wp:docPr id="618666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627A3" w14:textId="16EE56CC" w:rsidR="004C4705" w:rsidRDefault="004C4705" w:rsidP="004C4705">
                            <w:r>
                              <w:t xml:space="preserve">a c 666 abc </w:t>
                            </w:r>
                            <w:r w:rsidR="00FD7AB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000 2 </w:t>
                            </w:r>
                            <w:r w:rsidR="00FD7AB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  <w:p w14:paraId="54EB5D13" w14:textId="75ADEF32" w:rsidR="004C4705" w:rsidRDefault="004C4705" w:rsidP="004C4705">
                            <w:r>
                              <w:t xml:space="preserve">d 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t xml:space="preserve">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F3AD18" id="_x0000_s1032" type="#_x0000_t202" style="position:absolute;left:0;text-align:left;margin-left:362.8pt;margin-top:29.9pt;width:414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">
                <v:textbox style="mso-fit-shape-to-text:t">
                  <w:txbxContent>
                    <w:p w14:paraId="28C627A3" w14:textId="16EE56CC" w:rsidR="004C4705" w:rsidRDefault="004C4705" w:rsidP="004C4705">
                      <w:r>
                        <w:t xml:space="preserve">a c 666 abc </w:t>
                      </w:r>
                      <w:r w:rsidR="00FD7ABC">
                        <w:rPr>
                          <w:rFonts w:hint="eastAsia"/>
                        </w:rPr>
                        <w:t>1</w:t>
                      </w:r>
                      <w:r>
                        <w:t xml:space="preserve">000 2 </w:t>
                      </w:r>
                      <w:r w:rsidR="00FD7ABC"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  <w:p w14:paraId="54EB5D13" w14:textId="75ADEF32" w:rsidR="004C4705" w:rsidRDefault="004C4705" w:rsidP="004C4705">
                      <w:r>
                        <w:t xml:space="preserve">d 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-1</w:t>
                      </w:r>
                      <w:r>
                        <w:t xml:space="preserve">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7AAB">
        <w:rPr>
          <w:rFonts w:ascii="Times New Roman" w:hAnsi="Times New Roman" w:cs="Times New Roman"/>
          <w:sz w:val="24"/>
          <w:szCs w:val="24"/>
        </w:rPr>
        <w:t>样例：</w:t>
      </w:r>
      <w:r w:rsidRPr="00AF7AAB">
        <w:rPr>
          <w:rFonts w:ascii="Times New Roman" w:hAnsi="Times New Roman" w:cs="Times New Roman" w:hint="eastAsia"/>
          <w:sz w:val="24"/>
          <w:szCs w:val="24"/>
        </w:rPr>
        <w:t>command.txt</w:t>
      </w:r>
      <w:r w:rsidRPr="00AF7AAB">
        <w:rPr>
          <w:rFonts w:ascii="Times New Roman" w:hAnsi="Times New Roman" w:cs="Times New Roman"/>
          <w:sz w:val="24"/>
          <w:szCs w:val="24"/>
        </w:rPr>
        <w:t>内容如下，测试</w:t>
      </w:r>
      <w:r>
        <w:rPr>
          <w:rFonts w:ascii="Times New Roman" w:hAnsi="Times New Roman" w:cs="Times New Roman" w:hint="eastAsia"/>
          <w:sz w:val="24"/>
          <w:szCs w:val="24"/>
        </w:rPr>
        <w:t>存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取款金额</w:t>
      </w:r>
      <w:r w:rsidRPr="00AF7AAB">
        <w:rPr>
          <w:rFonts w:ascii="Times New Roman" w:hAnsi="Times New Roman" w:cs="Times New Roman"/>
          <w:sz w:val="24"/>
          <w:szCs w:val="24"/>
        </w:rPr>
        <w:t>异常：</w:t>
      </w:r>
    </w:p>
    <w:p w14:paraId="4D1F7EAB" w14:textId="0B49AA01" w:rsidR="00EB2B66" w:rsidRDefault="00EB2B66" w:rsidP="00EB2B66">
      <w:pPr>
        <w:spacing w:line="360" w:lineRule="auto"/>
        <w:ind w:left="7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结果：</w:t>
      </w:r>
    </w:p>
    <w:p w14:paraId="21C8A09B" w14:textId="4752C369" w:rsidR="004C4705" w:rsidRPr="004C4705" w:rsidRDefault="00EB2B66" w:rsidP="008E01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F2325" wp14:editId="3AB56C70">
            <wp:extent cx="5274310" cy="335280"/>
            <wp:effectExtent l="0" t="0" r="2540" b="7620"/>
            <wp:docPr id="1178586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63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8FAD" w14:textId="77777777" w:rsidR="00192286" w:rsidRDefault="00192286" w:rsidP="008E01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2F96D6" w14:textId="77777777" w:rsidR="00F1546C" w:rsidRDefault="00F1546C" w:rsidP="00621CC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4A9F9FC0" w14:textId="77777777" w:rsidR="00F1546C" w:rsidRDefault="00F1546C" w:rsidP="00621CC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46CF6B30" w14:textId="128A063D" w:rsidR="00621CC9" w:rsidRPr="00621CC9" w:rsidRDefault="00621CC9" w:rsidP="00621CC9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F7AA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CB627F" wp14:editId="1F4C6A12">
                <wp:simplePos x="0" y="0"/>
                <wp:positionH relativeFrom="margin">
                  <wp:posOffset>0</wp:posOffset>
                </wp:positionH>
                <wp:positionV relativeFrom="paragraph">
                  <wp:posOffset>441325</wp:posOffset>
                </wp:positionV>
                <wp:extent cx="5257800" cy="1404620"/>
                <wp:effectExtent l="0" t="0" r="19050" b="26035"/>
                <wp:wrapSquare wrapText="bothSides"/>
                <wp:docPr id="17669678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77EDA" w14:textId="6F4184AB" w:rsidR="00621CC9" w:rsidRDefault="00621CC9" w:rsidP="00621CC9">
                            <w:r>
                              <w:t xml:space="preserve">a c 666 abc </w:t>
                            </w:r>
                            <w:r w:rsidR="00A95613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000 2 </w:t>
                            </w:r>
                            <w:r w:rsidR="00A95613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  <w:p w14:paraId="5A8A53CD" w14:textId="4F945509" w:rsidR="00621CC9" w:rsidRDefault="00BB18D3" w:rsidP="00621CC9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 w:rsidR="00621CC9">
                              <w:t xml:space="preserve"> </w:t>
                            </w:r>
                            <w:r w:rsidR="00621CC9">
                              <w:rPr>
                                <w:rFonts w:hint="eastAsia"/>
                              </w:rPr>
                              <w:t>0</w:t>
                            </w:r>
                            <w:r w:rsidR="00621CC9">
                              <w:t xml:space="preserve"> </w:t>
                            </w:r>
                            <w:r w:rsidR="00547C29">
                              <w:rPr>
                                <w:rFonts w:hint="eastAsia"/>
                              </w:rPr>
                              <w:t>1100</w:t>
                            </w:r>
                            <w:r w:rsidR="00621CC9">
                              <w:t xml:space="preserve">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B627F" id="_x0000_s1033" type="#_x0000_t202" style="position:absolute;left:0;text-align:left;margin-left:0;margin-top:34.75pt;width:41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">
                <v:textbox style="mso-fit-shape-to-text:t">
                  <w:txbxContent>
                    <w:p w14:paraId="40B77EDA" w14:textId="6F4184AB" w:rsidR="00621CC9" w:rsidRDefault="00621CC9" w:rsidP="00621CC9">
                      <w:r>
                        <w:t xml:space="preserve">a c 666 abc </w:t>
                      </w:r>
                      <w:r w:rsidR="00A95613">
                        <w:rPr>
                          <w:rFonts w:hint="eastAsia"/>
                        </w:rPr>
                        <w:t>1</w:t>
                      </w:r>
                      <w:r>
                        <w:t xml:space="preserve">000 2 </w:t>
                      </w:r>
                      <w:r w:rsidR="00A95613"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  <w:p w14:paraId="5A8A53CD" w14:textId="4F945509" w:rsidR="00621CC9" w:rsidRDefault="00BB18D3" w:rsidP="00621CC9">
                      <w:r>
                        <w:rPr>
                          <w:rFonts w:hint="eastAsia"/>
                        </w:rPr>
                        <w:t>w</w:t>
                      </w:r>
                      <w:r w:rsidR="00621CC9">
                        <w:t xml:space="preserve"> </w:t>
                      </w:r>
                      <w:r w:rsidR="00621CC9">
                        <w:rPr>
                          <w:rFonts w:hint="eastAsia"/>
                        </w:rPr>
                        <w:t>0</w:t>
                      </w:r>
                      <w:r w:rsidR="00621CC9">
                        <w:t xml:space="preserve"> </w:t>
                      </w:r>
                      <w:r w:rsidR="00547C29">
                        <w:rPr>
                          <w:rFonts w:hint="eastAsia"/>
                        </w:rPr>
                        <w:t>1100</w:t>
                      </w:r>
                      <w:r w:rsidR="00621CC9">
                        <w:t xml:space="preserve">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01E6" w:rsidRPr="00621CC9">
        <w:rPr>
          <w:rFonts w:ascii="Times New Roman" w:hAnsi="Times New Roman" w:cs="Times New Roman" w:hint="eastAsia"/>
          <w:sz w:val="24"/>
          <w:szCs w:val="24"/>
        </w:rPr>
        <w:t>3.</w:t>
      </w:r>
      <w:r w:rsidR="00071149" w:rsidRPr="00621CC9">
        <w:rPr>
          <w:rFonts w:ascii="Times New Roman" w:hAnsi="Times New Roman" w:cs="Times New Roman" w:hint="eastAsia"/>
          <w:sz w:val="24"/>
          <w:szCs w:val="24"/>
        </w:rPr>
        <w:t>4</w:t>
      </w:r>
      <w:r w:rsidR="008E01E6" w:rsidRPr="00621C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01E6" w:rsidRPr="00621CC9">
        <w:rPr>
          <w:rFonts w:ascii="Times New Roman" w:hAnsi="Times New Roman" w:cs="Times New Roman"/>
          <w:sz w:val="24"/>
          <w:szCs w:val="24"/>
        </w:rPr>
        <w:t>样例：</w:t>
      </w:r>
      <w:r w:rsidRPr="00621CC9">
        <w:rPr>
          <w:rFonts w:ascii="Times New Roman" w:hAnsi="Times New Roman" w:cs="Times New Roman" w:hint="eastAsia"/>
          <w:sz w:val="24"/>
          <w:szCs w:val="24"/>
        </w:rPr>
        <w:t>command.txt</w:t>
      </w:r>
      <w:r w:rsidRPr="00621CC9">
        <w:rPr>
          <w:rFonts w:ascii="Times New Roman" w:hAnsi="Times New Roman" w:cs="Times New Roman"/>
          <w:sz w:val="24"/>
          <w:szCs w:val="24"/>
        </w:rPr>
        <w:t>内容如下，测试</w:t>
      </w:r>
      <w:r w:rsidRPr="00621CC9">
        <w:rPr>
          <w:rFonts w:ascii="Times New Roman" w:hAnsi="Times New Roman" w:cs="Times New Roman" w:hint="eastAsia"/>
          <w:sz w:val="24"/>
          <w:szCs w:val="24"/>
        </w:rPr>
        <w:t>存</w:t>
      </w:r>
      <w:r w:rsidRPr="00621CC9">
        <w:rPr>
          <w:rFonts w:ascii="Times New Roman" w:hAnsi="Times New Roman" w:cs="Times New Roman" w:hint="eastAsia"/>
          <w:sz w:val="24"/>
          <w:szCs w:val="24"/>
        </w:rPr>
        <w:t>/</w:t>
      </w:r>
      <w:r w:rsidRPr="00621CC9">
        <w:rPr>
          <w:rFonts w:ascii="Times New Roman" w:hAnsi="Times New Roman" w:cs="Times New Roman" w:hint="eastAsia"/>
          <w:sz w:val="24"/>
          <w:szCs w:val="24"/>
        </w:rPr>
        <w:t>取款</w:t>
      </w:r>
      <w:r w:rsidR="008D38C6">
        <w:rPr>
          <w:rFonts w:ascii="Cambria" w:hAnsi="Cambria" w:cs="Cambria" w:hint="eastAsia"/>
        </w:rPr>
        <w:t>余额不足</w:t>
      </w:r>
      <w:r w:rsidRPr="00621CC9">
        <w:rPr>
          <w:rFonts w:ascii="Times New Roman" w:hAnsi="Times New Roman" w:cs="Times New Roman"/>
          <w:sz w:val="24"/>
          <w:szCs w:val="24"/>
        </w:rPr>
        <w:t>异常：</w:t>
      </w:r>
    </w:p>
    <w:p w14:paraId="1E4FDD3E" w14:textId="541E0902" w:rsidR="00621CC9" w:rsidRDefault="00F1546C" w:rsidP="00621CC9">
      <w:pPr>
        <w:spacing w:line="360" w:lineRule="auto"/>
        <w:ind w:left="744"/>
        <w:rPr>
          <w:rFonts w:ascii="Times New Roman" w:hAnsi="Times New Roman" w:cs="Times New Roman"/>
          <w:sz w:val="24"/>
          <w:szCs w:val="24"/>
        </w:rPr>
      </w:pPr>
      <w:r w:rsidRPr="00F1546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67DC901" wp14:editId="59CA6BF7">
            <wp:simplePos x="0" y="0"/>
            <wp:positionH relativeFrom="margin">
              <wp:align>right</wp:align>
            </wp:positionH>
            <wp:positionV relativeFrom="paragraph">
              <wp:posOffset>1178560</wp:posOffset>
            </wp:positionV>
            <wp:extent cx="5265420" cy="373380"/>
            <wp:effectExtent l="0" t="0" r="0" b="7620"/>
            <wp:wrapSquare wrapText="bothSides"/>
            <wp:docPr id="841299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9963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CC9">
        <w:rPr>
          <w:rFonts w:ascii="Times New Roman" w:hAnsi="Times New Roman" w:cs="Times New Roman" w:hint="eastAsia"/>
          <w:sz w:val="24"/>
          <w:szCs w:val="24"/>
        </w:rPr>
        <w:t>结果：</w:t>
      </w:r>
    </w:p>
    <w:p w14:paraId="78278F05" w14:textId="77777777" w:rsidR="00E82397" w:rsidRDefault="00E82397" w:rsidP="00E823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F36C5F" w14:textId="000AAC3C" w:rsidR="00E82397" w:rsidRDefault="00E82397" w:rsidP="00E823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</w:t>
      </w:r>
      <w:r>
        <w:rPr>
          <w:rFonts w:ascii="Times New Roman" w:hAnsi="Times New Roman" w:cs="Times New Roman" w:hint="eastAsia"/>
          <w:bCs/>
          <w:sz w:val="24"/>
          <w:szCs w:val="24"/>
        </w:rPr>
        <w:t>功能</w:t>
      </w:r>
      <w:r>
        <w:rPr>
          <w:rFonts w:ascii="Times New Roman" w:hAnsi="Times New Roman" w:cs="Times New Roman" w:hint="eastAsia"/>
          <w:bCs/>
          <w:sz w:val="24"/>
          <w:szCs w:val="24"/>
        </w:rPr>
        <w:t>4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  <w:r>
        <w:rPr>
          <w:rFonts w:hint="eastAsia"/>
          <w:sz w:val="24"/>
          <w:szCs w:val="28"/>
        </w:rPr>
        <w:t>添加了查询账单功能</w:t>
      </w:r>
      <w:r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 w14:paraId="026DAC38" w14:textId="58598A74" w:rsidR="00AB2143" w:rsidRDefault="00AB2143" w:rsidP="00AB2143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设计：</w:t>
      </w:r>
    </w:p>
    <w:p w14:paraId="648630AB" w14:textId="7D72BA68" w:rsidR="00AB2143" w:rsidRDefault="00AB2143" w:rsidP="00AB2143">
      <w:pPr>
        <w:pStyle w:val="aa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通过起始日期调用查询</w:t>
      </w:r>
      <w:r w:rsidR="00006E7F">
        <w:rPr>
          <w:rFonts w:ascii="Times New Roman" w:hAnsi="Times New Roman" w:cs="Times New Roman" w:hint="eastAsia"/>
          <w:sz w:val="24"/>
          <w:szCs w:val="24"/>
        </w:rPr>
        <w:t>函数查找账户的交易记录，并输出在文本框。</w:t>
      </w:r>
    </w:p>
    <w:p w14:paraId="35B77A4D" w14:textId="02904FFE" w:rsidR="00006E7F" w:rsidRDefault="00006E7F" w:rsidP="00AB2143">
      <w:pPr>
        <w:pStyle w:val="aa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A246B5D" w14:textId="755963DD" w:rsidR="00006E7F" w:rsidRPr="00006E7F" w:rsidRDefault="00677C01" w:rsidP="00006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4C88C8" wp14:editId="2A48F26C">
                <wp:simplePos x="0" y="0"/>
                <wp:positionH relativeFrom="margin">
                  <wp:align>left</wp:align>
                </wp:positionH>
                <wp:positionV relativeFrom="paragraph">
                  <wp:posOffset>345440</wp:posOffset>
                </wp:positionV>
                <wp:extent cx="5257800" cy="1404620"/>
                <wp:effectExtent l="0" t="0" r="19050" b="24765"/>
                <wp:wrapSquare wrapText="bothSides"/>
                <wp:docPr id="8068358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6BE7B" w14:textId="60CA4DBC" w:rsidR="00677C01" w:rsidRDefault="00677C01" w:rsidP="00677C01">
                            <w:r>
                              <w:rPr>
                                <w:rFonts w:hint="eastAsia"/>
                              </w:rPr>
                              <w:t xml:space="preserve">    case 'q': // </w:t>
                            </w:r>
                            <w:r>
                              <w:rPr>
                                <w:rFonts w:hint="eastAsia"/>
                              </w:rPr>
                              <w:t>查询一段时间内的账目</w:t>
                            </w:r>
                          </w:p>
                          <w:p w14:paraId="3DC62D7B" w14:textId="77777777" w:rsidR="00677C01" w:rsidRDefault="00677C01" w:rsidP="00677C01">
                            <w:r>
                              <w:t xml:space="preserve">        try {</w:t>
                            </w:r>
                          </w:p>
                          <w:p w14:paraId="76CBAC62" w14:textId="77777777" w:rsidR="00677C01" w:rsidRDefault="00677C01" w:rsidP="00677C01">
                            <w:r>
                              <w:t xml:space="preserve">            date1 = queryStartDate;</w:t>
                            </w:r>
                          </w:p>
                          <w:p w14:paraId="7EA13099" w14:textId="77777777" w:rsidR="00677C01" w:rsidRDefault="00677C01" w:rsidP="00677C01">
                            <w:r>
                              <w:t xml:space="preserve">            date2 = endDate;</w:t>
                            </w:r>
                          </w:p>
                          <w:p w14:paraId="08D2474F" w14:textId="77777777" w:rsidR="00677C01" w:rsidRDefault="00677C01" w:rsidP="00677C01">
                            <w:r>
                              <w:t xml:space="preserve">            iw-&gt;ui-&gt;textBrowser1-&gt;append(QString::fromStdString(Account::query(date1, date2, MainWindow::Log_on_User)));</w:t>
                            </w:r>
                          </w:p>
                          <w:p w14:paraId="06066091" w14:textId="77777777" w:rsidR="00677C01" w:rsidRDefault="00677C01" w:rsidP="00677C01">
                            <w:r>
                              <w:t xml:space="preserve">        }</w:t>
                            </w:r>
                          </w:p>
                          <w:p w14:paraId="3DB35D5D" w14:textId="77777777" w:rsidR="00677C01" w:rsidRDefault="00677C01" w:rsidP="00677C01">
                            <w:r>
                              <w:t xml:space="preserve">        catch (DateException&amp; err){</w:t>
                            </w:r>
                          </w:p>
                          <w:p w14:paraId="25118597" w14:textId="77777777" w:rsidR="00677C01" w:rsidRDefault="00677C01" w:rsidP="00677C01">
                            <w:r>
                              <w:t xml:space="preserve">            cerr &lt;&lt; err.what() &lt;&lt; endl;</w:t>
                            </w:r>
                          </w:p>
                          <w:p w14:paraId="2C3EAC4D" w14:textId="77777777" w:rsidR="00677C01" w:rsidRDefault="00677C01" w:rsidP="00677C01">
                            <w:r>
                              <w:t xml:space="preserve">            if(cin.fail()) cin.clear();</w:t>
                            </w:r>
                          </w:p>
                          <w:p w14:paraId="7B64D385" w14:textId="77777777" w:rsidR="00677C01" w:rsidRDefault="00677C01" w:rsidP="00677C01">
                            <w:r>
                              <w:t xml:space="preserve">        }</w:t>
                            </w:r>
                          </w:p>
                          <w:p w14:paraId="0C9C1EBF" w14:textId="3A83791E" w:rsidR="00677C01" w:rsidRDefault="00677C01" w:rsidP="00677C01">
                            <w:r>
                              <w:t xml:space="preserve">        break;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C88C8" id="_x0000_s1034" type="#_x0000_t202" style="position:absolute;left:0;text-align:left;margin-left:0;margin-top:27.2pt;width:414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">
                <v:textbox style="mso-fit-shape-to-text:t">
                  <w:txbxContent>
                    <w:p w14:paraId="2006BE7B" w14:textId="60CA4DBC" w:rsidR="00677C01" w:rsidRDefault="00677C01" w:rsidP="00677C01">
                      <w:r>
                        <w:rPr>
                          <w:rFonts w:hint="eastAsia"/>
                        </w:rPr>
                        <w:t xml:space="preserve">    case 'q': // </w:t>
                      </w:r>
                      <w:r>
                        <w:rPr>
                          <w:rFonts w:hint="eastAsia"/>
                        </w:rPr>
                        <w:t>查询一段时间内的账目</w:t>
                      </w:r>
                    </w:p>
                    <w:p w14:paraId="3DC62D7B" w14:textId="77777777" w:rsidR="00677C01" w:rsidRDefault="00677C01" w:rsidP="00677C01">
                      <w:r>
                        <w:t xml:space="preserve">        try {</w:t>
                      </w:r>
                    </w:p>
                    <w:p w14:paraId="76CBAC62" w14:textId="77777777" w:rsidR="00677C01" w:rsidRDefault="00677C01" w:rsidP="00677C01">
                      <w:r>
                        <w:t xml:space="preserve">            date1 = queryStartDate;</w:t>
                      </w:r>
                    </w:p>
                    <w:p w14:paraId="7EA13099" w14:textId="77777777" w:rsidR="00677C01" w:rsidRDefault="00677C01" w:rsidP="00677C01">
                      <w:r>
                        <w:t xml:space="preserve">            date2 = endDate;</w:t>
                      </w:r>
                    </w:p>
                    <w:p w14:paraId="08D2474F" w14:textId="77777777" w:rsidR="00677C01" w:rsidRDefault="00677C01" w:rsidP="00677C01">
                      <w:r>
                        <w:t xml:space="preserve">            iw-&gt;ui-&gt;textBrowser1-&gt;append(QString::fromStdString(Account::query(date1, date2, MainWindow::Log_on_User)));</w:t>
                      </w:r>
                    </w:p>
                    <w:p w14:paraId="06066091" w14:textId="77777777" w:rsidR="00677C01" w:rsidRDefault="00677C01" w:rsidP="00677C01">
                      <w:r>
                        <w:t xml:space="preserve">        }</w:t>
                      </w:r>
                    </w:p>
                    <w:p w14:paraId="3DB35D5D" w14:textId="77777777" w:rsidR="00677C01" w:rsidRDefault="00677C01" w:rsidP="00677C01">
                      <w:r>
                        <w:t xml:space="preserve">        catch (DateException&amp; err){</w:t>
                      </w:r>
                    </w:p>
                    <w:p w14:paraId="25118597" w14:textId="77777777" w:rsidR="00677C01" w:rsidRDefault="00677C01" w:rsidP="00677C01">
                      <w:r>
                        <w:t xml:space="preserve">            cerr &lt;&lt; err.what() &lt;&lt; endl;</w:t>
                      </w:r>
                    </w:p>
                    <w:p w14:paraId="2C3EAC4D" w14:textId="77777777" w:rsidR="00677C01" w:rsidRDefault="00677C01" w:rsidP="00677C01">
                      <w:r>
                        <w:t xml:space="preserve">            if(cin.fail()) cin.clear();</w:t>
                      </w:r>
                    </w:p>
                    <w:p w14:paraId="7B64D385" w14:textId="77777777" w:rsidR="00677C01" w:rsidRDefault="00677C01" w:rsidP="00677C01">
                      <w:r>
                        <w:t xml:space="preserve">        }</w:t>
                      </w:r>
                    </w:p>
                    <w:p w14:paraId="0C9C1EBF" w14:textId="3A83791E" w:rsidR="00677C01" w:rsidRDefault="00677C01" w:rsidP="00677C01">
                      <w:r>
                        <w:t xml:space="preserve">        break;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6E7F">
        <w:rPr>
          <w:rFonts w:ascii="Times New Roman" w:hAnsi="Times New Roman" w:cs="Times New Roman" w:hint="eastAsia"/>
          <w:sz w:val="24"/>
          <w:szCs w:val="24"/>
        </w:rPr>
        <w:t>2.</w:t>
      </w:r>
      <w:r w:rsidR="00006E7F">
        <w:rPr>
          <w:rFonts w:ascii="Times New Roman" w:hAnsi="Times New Roman" w:cs="Times New Roman" w:hint="eastAsia"/>
          <w:sz w:val="24"/>
          <w:szCs w:val="24"/>
        </w:rPr>
        <w:t>实现</w:t>
      </w:r>
    </w:p>
    <w:p w14:paraId="6B3FF963" w14:textId="6819136D" w:rsidR="00E82397" w:rsidRDefault="00E82397" w:rsidP="00E823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31F44" w14:textId="30B00846" w:rsidR="00677C01" w:rsidRDefault="00677C01" w:rsidP="00677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C01">
        <w:rPr>
          <w:rFonts w:ascii="Times New Roman" w:hAnsi="Times New Roman" w:cs="Times New Roman" w:hint="eastAsia"/>
          <w:sz w:val="24"/>
          <w:szCs w:val="24"/>
        </w:rPr>
        <w:lastRenderedPageBreak/>
        <w:t>3.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F2521">
        <w:rPr>
          <w:rFonts w:ascii="Times New Roman" w:hAnsi="Times New Roman" w:cs="Times New Roman" w:hint="eastAsia"/>
          <w:sz w:val="24"/>
          <w:szCs w:val="24"/>
        </w:rPr>
        <w:t>测试：</w:t>
      </w:r>
    </w:p>
    <w:p w14:paraId="0E279372" w14:textId="22E7A093" w:rsidR="003F2521" w:rsidRDefault="003F2521" w:rsidP="003F252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测试样例：</w:t>
      </w:r>
      <w:r w:rsidRPr="003F25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7DEED" wp14:editId="23DEF055">
            <wp:extent cx="5274310" cy="1113155"/>
            <wp:effectExtent l="0" t="0" r="2540" b="0"/>
            <wp:docPr id="1339624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245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49B" w14:textId="43B75664" w:rsidR="003F2521" w:rsidRDefault="003F2521" w:rsidP="003F252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结果：</w:t>
      </w:r>
    </w:p>
    <w:p w14:paraId="43819D05" w14:textId="0069C40B" w:rsidR="003F2521" w:rsidRDefault="003F2521" w:rsidP="003F252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F25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27A36" wp14:editId="180B1635">
            <wp:extent cx="5274310" cy="1144905"/>
            <wp:effectExtent l="0" t="0" r="2540" b="0"/>
            <wp:docPr id="1565479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9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4EBD" w14:textId="77777777" w:rsidR="00A3717F" w:rsidRPr="003F2521" w:rsidRDefault="00A3717F" w:rsidP="003F2521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53860DF" w14:textId="77777777" w:rsidR="00E02540" w:rsidRDefault="00000000" w:rsidP="00AF7AAB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实验结论与感想</w:t>
      </w:r>
    </w:p>
    <w:p w14:paraId="6EE93F73" w14:textId="1F4EFCF5" w:rsidR="00E02540" w:rsidRDefault="00A3717F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非常好的实验，使我的大脑旋转。</w:t>
      </w:r>
    </w:p>
    <w:p w14:paraId="053402F6" w14:textId="77777777" w:rsidR="00E02540" w:rsidRDefault="00E02540">
      <w:pPr>
        <w:spacing w:line="360" w:lineRule="auto"/>
        <w:rPr>
          <w:sz w:val="24"/>
          <w:szCs w:val="28"/>
        </w:rPr>
      </w:pPr>
    </w:p>
    <w:sectPr w:rsidR="00E02540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E8C16" w14:textId="77777777" w:rsidR="003276DB" w:rsidRDefault="003276DB">
      <w:pPr>
        <w:spacing w:after="0" w:line="240" w:lineRule="auto"/>
      </w:pPr>
      <w:r>
        <w:separator/>
      </w:r>
    </w:p>
  </w:endnote>
  <w:endnote w:type="continuationSeparator" w:id="0">
    <w:p w14:paraId="36B35532" w14:textId="77777777" w:rsidR="003276DB" w:rsidRDefault="0032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F2D8B" w14:textId="77777777" w:rsidR="003276DB" w:rsidRDefault="003276DB">
      <w:pPr>
        <w:spacing w:after="0" w:line="240" w:lineRule="auto"/>
      </w:pPr>
      <w:r>
        <w:separator/>
      </w:r>
    </w:p>
  </w:footnote>
  <w:footnote w:type="continuationSeparator" w:id="0">
    <w:p w14:paraId="47768BBE" w14:textId="77777777" w:rsidR="003276DB" w:rsidRDefault="00327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5B1F0" w14:textId="77777777" w:rsidR="00E02540" w:rsidRDefault="00E0254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2644A"/>
    <w:multiLevelType w:val="hybridMultilevel"/>
    <w:tmpl w:val="0F1E307C"/>
    <w:lvl w:ilvl="0" w:tplc="8E5E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220C27"/>
    <w:multiLevelType w:val="hybridMultilevel"/>
    <w:tmpl w:val="49D4C42E"/>
    <w:lvl w:ilvl="0" w:tplc="7936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49352F"/>
    <w:multiLevelType w:val="multilevel"/>
    <w:tmpl w:val="B204D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8A42FB6"/>
    <w:multiLevelType w:val="multilevel"/>
    <w:tmpl w:val="B204D494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9BE64E9"/>
    <w:multiLevelType w:val="hybridMultilevel"/>
    <w:tmpl w:val="2CE22550"/>
    <w:lvl w:ilvl="0" w:tplc="F4644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80F28A1"/>
    <w:multiLevelType w:val="multilevel"/>
    <w:tmpl w:val="B204D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448083763">
    <w:abstractNumId w:val="1"/>
  </w:num>
  <w:num w:numId="2" w16cid:durableId="1565217439">
    <w:abstractNumId w:val="5"/>
  </w:num>
  <w:num w:numId="3" w16cid:durableId="1967154381">
    <w:abstractNumId w:val="0"/>
  </w:num>
  <w:num w:numId="4" w16cid:durableId="358506168">
    <w:abstractNumId w:val="3"/>
  </w:num>
  <w:num w:numId="5" w16cid:durableId="2141804469">
    <w:abstractNumId w:val="2"/>
  </w:num>
  <w:num w:numId="6" w16cid:durableId="25378096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1E8"/>
    <w:rsid w:val="00006E7F"/>
    <w:rsid w:val="00022618"/>
    <w:rsid w:val="000323CA"/>
    <w:rsid w:val="00056539"/>
    <w:rsid w:val="000631F4"/>
    <w:rsid w:val="00071149"/>
    <w:rsid w:val="0007236B"/>
    <w:rsid w:val="000A5771"/>
    <w:rsid w:val="000F337F"/>
    <w:rsid w:val="00156932"/>
    <w:rsid w:val="00160664"/>
    <w:rsid w:val="001711E0"/>
    <w:rsid w:val="001838FD"/>
    <w:rsid w:val="00187118"/>
    <w:rsid w:val="00192286"/>
    <w:rsid w:val="00197829"/>
    <w:rsid w:val="001E2EEA"/>
    <w:rsid w:val="001E4C52"/>
    <w:rsid w:val="00225E14"/>
    <w:rsid w:val="0023484B"/>
    <w:rsid w:val="00274E32"/>
    <w:rsid w:val="002846EE"/>
    <w:rsid w:val="002A3718"/>
    <w:rsid w:val="002A590D"/>
    <w:rsid w:val="002C0649"/>
    <w:rsid w:val="002C2F06"/>
    <w:rsid w:val="002C4E81"/>
    <w:rsid w:val="002F6B9F"/>
    <w:rsid w:val="00302014"/>
    <w:rsid w:val="00306421"/>
    <w:rsid w:val="00306FC4"/>
    <w:rsid w:val="003276DB"/>
    <w:rsid w:val="00337232"/>
    <w:rsid w:val="00346ED8"/>
    <w:rsid w:val="0036365E"/>
    <w:rsid w:val="00366E56"/>
    <w:rsid w:val="003746CE"/>
    <w:rsid w:val="003806E6"/>
    <w:rsid w:val="003B0FE6"/>
    <w:rsid w:val="003B3F66"/>
    <w:rsid w:val="003C11DC"/>
    <w:rsid w:val="003C588E"/>
    <w:rsid w:val="003F2521"/>
    <w:rsid w:val="00441EAE"/>
    <w:rsid w:val="00442268"/>
    <w:rsid w:val="00442701"/>
    <w:rsid w:val="00452956"/>
    <w:rsid w:val="004A38DA"/>
    <w:rsid w:val="004C104D"/>
    <w:rsid w:val="004C4705"/>
    <w:rsid w:val="0051182C"/>
    <w:rsid w:val="00530390"/>
    <w:rsid w:val="0053753B"/>
    <w:rsid w:val="00547C29"/>
    <w:rsid w:val="005526A6"/>
    <w:rsid w:val="00566226"/>
    <w:rsid w:val="005A0096"/>
    <w:rsid w:val="005B291F"/>
    <w:rsid w:val="005B30E7"/>
    <w:rsid w:val="005D3FCE"/>
    <w:rsid w:val="005E5311"/>
    <w:rsid w:val="005F5453"/>
    <w:rsid w:val="00621CC9"/>
    <w:rsid w:val="00643616"/>
    <w:rsid w:val="00650613"/>
    <w:rsid w:val="00671785"/>
    <w:rsid w:val="00677C01"/>
    <w:rsid w:val="006A61E8"/>
    <w:rsid w:val="006C08BD"/>
    <w:rsid w:val="006C09F2"/>
    <w:rsid w:val="006C1E59"/>
    <w:rsid w:val="006D3205"/>
    <w:rsid w:val="006E5526"/>
    <w:rsid w:val="006F5482"/>
    <w:rsid w:val="00704330"/>
    <w:rsid w:val="00721C0D"/>
    <w:rsid w:val="00761603"/>
    <w:rsid w:val="0076661A"/>
    <w:rsid w:val="00771863"/>
    <w:rsid w:val="007B0A43"/>
    <w:rsid w:val="007B3F79"/>
    <w:rsid w:val="007B7668"/>
    <w:rsid w:val="007C3231"/>
    <w:rsid w:val="007D6A67"/>
    <w:rsid w:val="007E0F10"/>
    <w:rsid w:val="007E32BC"/>
    <w:rsid w:val="007F273B"/>
    <w:rsid w:val="007F3EBF"/>
    <w:rsid w:val="00836C07"/>
    <w:rsid w:val="008772E4"/>
    <w:rsid w:val="008815F2"/>
    <w:rsid w:val="0089433B"/>
    <w:rsid w:val="00894B75"/>
    <w:rsid w:val="008A2ACB"/>
    <w:rsid w:val="008C7603"/>
    <w:rsid w:val="008D38C6"/>
    <w:rsid w:val="008E01E6"/>
    <w:rsid w:val="008F53CD"/>
    <w:rsid w:val="00902411"/>
    <w:rsid w:val="00926A1B"/>
    <w:rsid w:val="00931FA6"/>
    <w:rsid w:val="00941B64"/>
    <w:rsid w:val="00967644"/>
    <w:rsid w:val="0097323C"/>
    <w:rsid w:val="00974BD9"/>
    <w:rsid w:val="00975373"/>
    <w:rsid w:val="00993593"/>
    <w:rsid w:val="009A4450"/>
    <w:rsid w:val="009C70DC"/>
    <w:rsid w:val="009E5638"/>
    <w:rsid w:val="009F0D57"/>
    <w:rsid w:val="00A072CC"/>
    <w:rsid w:val="00A12C9A"/>
    <w:rsid w:val="00A14CCB"/>
    <w:rsid w:val="00A3009B"/>
    <w:rsid w:val="00A33877"/>
    <w:rsid w:val="00A3717F"/>
    <w:rsid w:val="00A55B3B"/>
    <w:rsid w:val="00A95613"/>
    <w:rsid w:val="00AB2143"/>
    <w:rsid w:val="00AD7718"/>
    <w:rsid w:val="00AF7AAB"/>
    <w:rsid w:val="00B00FB6"/>
    <w:rsid w:val="00B72E8D"/>
    <w:rsid w:val="00B749C1"/>
    <w:rsid w:val="00B946F9"/>
    <w:rsid w:val="00BB18D3"/>
    <w:rsid w:val="00BD3254"/>
    <w:rsid w:val="00BD6585"/>
    <w:rsid w:val="00BE4C69"/>
    <w:rsid w:val="00C115AA"/>
    <w:rsid w:val="00C30CB0"/>
    <w:rsid w:val="00C33A9B"/>
    <w:rsid w:val="00C4447E"/>
    <w:rsid w:val="00C502BA"/>
    <w:rsid w:val="00C5395A"/>
    <w:rsid w:val="00C64E13"/>
    <w:rsid w:val="00C727D3"/>
    <w:rsid w:val="00C77058"/>
    <w:rsid w:val="00C77098"/>
    <w:rsid w:val="00C904D3"/>
    <w:rsid w:val="00C95BD0"/>
    <w:rsid w:val="00CA1A38"/>
    <w:rsid w:val="00CA4984"/>
    <w:rsid w:val="00CB6633"/>
    <w:rsid w:val="00CE08FF"/>
    <w:rsid w:val="00D265FB"/>
    <w:rsid w:val="00D44F37"/>
    <w:rsid w:val="00D564B8"/>
    <w:rsid w:val="00D76C6A"/>
    <w:rsid w:val="00D90AB8"/>
    <w:rsid w:val="00D96B6D"/>
    <w:rsid w:val="00DC6BE9"/>
    <w:rsid w:val="00DD16F8"/>
    <w:rsid w:val="00DD7592"/>
    <w:rsid w:val="00DF62D1"/>
    <w:rsid w:val="00E02540"/>
    <w:rsid w:val="00E155C4"/>
    <w:rsid w:val="00E25B9B"/>
    <w:rsid w:val="00E57740"/>
    <w:rsid w:val="00E82397"/>
    <w:rsid w:val="00E96353"/>
    <w:rsid w:val="00E9782C"/>
    <w:rsid w:val="00EA3D29"/>
    <w:rsid w:val="00EB2B66"/>
    <w:rsid w:val="00ED28D9"/>
    <w:rsid w:val="00EF58EB"/>
    <w:rsid w:val="00F13382"/>
    <w:rsid w:val="00F1546C"/>
    <w:rsid w:val="00F20167"/>
    <w:rsid w:val="00F22D4E"/>
    <w:rsid w:val="00F34B4F"/>
    <w:rsid w:val="00F44011"/>
    <w:rsid w:val="00F64BA1"/>
    <w:rsid w:val="00F7635A"/>
    <w:rsid w:val="00F908BB"/>
    <w:rsid w:val="00F92E5B"/>
    <w:rsid w:val="00FA460D"/>
    <w:rsid w:val="00FB4FF9"/>
    <w:rsid w:val="00FC43B7"/>
    <w:rsid w:val="00FC68F4"/>
    <w:rsid w:val="00FD7ABC"/>
    <w:rsid w:val="00FF32AE"/>
    <w:rsid w:val="02914257"/>
    <w:rsid w:val="07D70AFF"/>
    <w:rsid w:val="0A585C3D"/>
    <w:rsid w:val="0C7F2CFB"/>
    <w:rsid w:val="0CB0742A"/>
    <w:rsid w:val="116B74E4"/>
    <w:rsid w:val="18653A4A"/>
    <w:rsid w:val="1AA06EAC"/>
    <w:rsid w:val="231D72E2"/>
    <w:rsid w:val="247B368F"/>
    <w:rsid w:val="29286FAD"/>
    <w:rsid w:val="2A145204"/>
    <w:rsid w:val="2A237BA9"/>
    <w:rsid w:val="2C3A5096"/>
    <w:rsid w:val="3AEB0B4C"/>
    <w:rsid w:val="3B391AC5"/>
    <w:rsid w:val="3C1E1D0F"/>
    <w:rsid w:val="3C9209D9"/>
    <w:rsid w:val="3F7F206A"/>
    <w:rsid w:val="419F65DC"/>
    <w:rsid w:val="45204402"/>
    <w:rsid w:val="483D5CD7"/>
    <w:rsid w:val="49DF08CD"/>
    <w:rsid w:val="4F7048DD"/>
    <w:rsid w:val="561D351A"/>
    <w:rsid w:val="58025A9A"/>
    <w:rsid w:val="5A022083"/>
    <w:rsid w:val="5BFD2F89"/>
    <w:rsid w:val="60D8070B"/>
    <w:rsid w:val="611D700A"/>
    <w:rsid w:val="636E1653"/>
    <w:rsid w:val="64B67A5C"/>
    <w:rsid w:val="6BF205A5"/>
    <w:rsid w:val="6E3F309D"/>
    <w:rsid w:val="6EDE22D0"/>
    <w:rsid w:val="71053D1D"/>
    <w:rsid w:val="71120B13"/>
    <w:rsid w:val="7221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B0A96"/>
  <w15:docId w15:val="{1AE4DA8C-3AB2-4563-8767-EDB3A110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修订1"/>
    <w:hidden/>
    <w:uiPriority w:val="99"/>
    <w:semiHidden/>
    <w:rPr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99"/>
    <w:unhideWhenUsed/>
    <w:rsid w:val="00C502BA"/>
    <w:pPr>
      <w:ind w:firstLineChars="200" w:firstLine="420"/>
    </w:pPr>
  </w:style>
  <w:style w:type="numbering" w:customStyle="1" w:styleId="1">
    <w:name w:val="当前列表1"/>
    <w:uiPriority w:val="99"/>
    <w:rsid w:val="001838F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1BBE42F-E7A2-481A-A81A-E04E9699AE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462</Words>
  <Characters>588</Characters>
  <Application>Microsoft Office Word</Application>
  <DocSecurity>0</DocSecurity>
  <Lines>58</Lines>
  <Paragraphs>65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畅 刘</cp:lastModifiedBy>
  <cp:revision>106</cp:revision>
  <dcterms:created xsi:type="dcterms:W3CDTF">2018-04-12T02:29:00Z</dcterms:created>
  <dcterms:modified xsi:type="dcterms:W3CDTF">2025-07-16T15:49:00Z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